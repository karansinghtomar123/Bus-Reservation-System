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230E5" w14:textId="77777777" w:rsidR="0094501C" w:rsidRPr="0025048F" w:rsidRDefault="0094501C" w:rsidP="0094501C">
      <w:pPr>
        <w:spacing w:line="240" w:lineRule="auto"/>
        <w:jc w:val="center"/>
        <w:rPr>
          <w:rFonts w:ascii="Times New Roman" w:hAnsi="Times New Roman" w:cs="Times New Roman"/>
          <w:sz w:val="40"/>
          <w:szCs w:val="40"/>
        </w:rPr>
      </w:pPr>
      <w:r w:rsidRPr="0025048F">
        <w:rPr>
          <w:rFonts w:ascii="Times New Roman" w:hAnsi="Times New Roman" w:cs="Times New Roman"/>
          <w:sz w:val="40"/>
          <w:szCs w:val="40"/>
        </w:rPr>
        <w:t>A Project Report on</w:t>
      </w:r>
    </w:p>
    <w:p w14:paraId="425AB182" w14:textId="77777777" w:rsidR="0094501C" w:rsidRPr="0025048F" w:rsidRDefault="00CB567B" w:rsidP="0094501C">
      <w:pPr>
        <w:spacing w:line="240" w:lineRule="auto"/>
        <w:jc w:val="center"/>
        <w:rPr>
          <w:rFonts w:ascii="Times New Roman" w:hAnsi="Times New Roman" w:cs="Times New Roman"/>
          <w:sz w:val="40"/>
          <w:szCs w:val="40"/>
        </w:rPr>
      </w:pPr>
      <w:r w:rsidRPr="0025048F">
        <w:rPr>
          <w:rFonts w:ascii="Times New Roman" w:hAnsi="Times New Roman" w:cs="Times New Roman"/>
          <w:b/>
          <w:bCs/>
          <w:sz w:val="40"/>
          <w:szCs w:val="40"/>
        </w:rPr>
        <w:t>Bus Reservation</w:t>
      </w:r>
      <w:r w:rsidR="0094501C" w:rsidRPr="0025048F">
        <w:rPr>
          <w:rFonts w:ascii="Times New Roman" w:hAnsi="Times New Roman" w:cs="Times New Roman"/>
          <w:b/>
          <w:bCs/>
          <w:sz w:val="40"/>
          <w:szCs w:val="40"/>
        </w:rPr>
        <w:t xml:space="preserve"> System</w:t>
      </w:r>
      <w:r w:rsidR="0094501C" w:rsidRPr="0025048F">
        <w:rPr>
          <w:rFonts w:ascii="Times New Roman" w:hAnsi="Times New Roman" w:cs="Times New Roman"/>
          <w:sz w:val="40"/>
          <w:szCs w:val="40"/>
        </w:rPr>
        <w:t xml:space="preserve"> Using C++</w:t>
      </w:r>
    </w:p>
    <w:p w14:paraId="2C58ACDB" w14:textId="77777777" w:rsidR="0094501C" w:rsidRPr="0025048F" w:rsidRDefault="0094501C" w:rsidP="0094501C">
      <w:pPr>
        <w:widowControl w:val="0"/>
        <w:autoSpaceDE w:val="0"/>
        <w:autoSpaceDN w:val="0"/>
        <w:adjustRightInd w:val="0"/>
        <w:spacing w:after="0" w:line="240" w:lineRule="auto"/>
        <w:jc w:val="center"/>
        <w:rPr>
          <w:rFonts w:ascii="Times New Roman" w:hAnsi="Times New Roman" w:cs="Times New Roman"/>
          <w:bCs/>
          <w:sz w:val="40"/>
          <w:szCs w:val="40"/>
        </w:rPr>
      </w:pPr>
      <w:r w:rsidRPr="0025048F">
        <w:rPr>
          <w:rFonts w:ascii="Times New Roman" w:hAnsi="Times New Roman" w:cs="Times New Roman"/>
          <w:bCs/>
          <w:sz w:val="40"/>
          <w:szCs w:val="40"/>
        </w:rPr>
        <w:t>Submitted for the partial fulfillment of the</w:t>
      </w:r>
    </w:p>
    <w:p w14:paraId="60EC2539" w14:textId="77777777" w:rsidR="0094501C" w:rsidRPr="0025048F" w:rsidRDefault="0094501C" w:rsidP="0094501C">
      <w:pPr>
        <w:widowControl w:val="0"/>
        <w:autoSpaceDE w:val="0"/>
        <w:autoSpaceDN w:val="0"/>
        <w:adjustRightInd w:val="0"/>
        <w:spacing w:after="0" w:line="240" w:lineRule="auto"/>
        <w:jc w:val="center"/>
        <w:rPr>
          <w:rFonts w:ascii="Times New Roman" w:hAnsi="Times New Roman" w:cs="Times New Roman"/>
          <w:sz w:val="40"/>
          <w:szCs w:val="40"/>
        </w:rPr>
      </w:pPr>
      <w:r w:rsidRPr="0025048F">
        <w:rPr>
          <w:rFonts w:ascii="Times New Roman" w:hAnsi="Times New Roman" w:cs="Times New Roman"/>
          <w:bCs/>
          <w:sz w:val="40"/>
          <w:szCs w:val="40"/>
        </w:rPr>
        <w:t>Degree of Bachelor of Technology</w:t>
      </w:r>
    </w:p>
    <w:p w14:paraId="5E5CE97A" w14:textId="77777777" w:rsidR="0094501C" w:rsidRPr="0025048F" w:rsidRDefault="0094501C" w:rsidP="0094501C">
      <w:pPr>
        <w:widowControl w:val="0"/>
        <w:overflowPunct w:val="0"/>
        <w:autoSpaceDE w:val="0"/>
        <w:autoSpaceDN w:val="0"/>
        <w:adjustRightInd w:val="0"/>
        <w:spacing w:after="0" w:line="240" w:lineRule="auto"/>
        <w:ind w:right="1640"/>
        <w:jc w:val="center"/>
        <w:rPr>
          <w:rFonts w:ascii="Times New Roman" w:hAnsi="Times New Roman" w:cs="Times New Roman"/>
          <w:sz w:val="40"/>
          <w:szCs w:val="40"/>
        </w:rPr>
      </w:pPr>
      <w:r w:rsidRPr="0025048F">
        <w:rPr>
          <w:rFonts w:ascii="Times New Roman" w:hAnsi="Times New Roman" w:cs="Times New Roman"/>
          <w:bCs/>
          <w:sz w:val="40"/>
          <w:szCs w:val="40"/>
        </w:rPr>
        <w:t xml:space="preserve">              By</w:t>
      </w:r>
    </w:p>
    <w:p w14:paraId="2D75CB22" w14:textId="77777777" w:rsidR="0094501C" w:rsidRPr="0025048F" w:rsidRDefault="0094501C" w:rsidP="0094501C">
      <w:pPr>
        <w:spacing w:line="240" w:lineRule="auto"/>
        <w:jc w:val="center"/>
        <w:rPr>
          <w:rFonts w:ascii="Times New Roman" w:hAnsi="Times New Roman" w:cs="Times New Roman"/>
          <w:b/>
          <w:sz w:val="40"/>
          <w:szCs w:val="40"/>
        </w:rPr>
      </w:pPr>
      <w:r w:rsidRPr="0025048F">
        <w:rPr>
          <w:rFonts w:ascii="Times New Roman" w:hAnsi="Times New Roman" w:cs="Times New Roman"/>
          <w:b/>
          <w:sz w:val="40"/>
          <w:szCs w:val="40"/>
        </w:rPr>
        <w:t>KARAN SINGH</w:t>
      </w:r>
    </w:p>
    <w:p w14:paraId="1AFE9AB7" w14:textId="77777777" w:rsidR="00C7276F" w:rsidRPr="0025048F" w:rsidRDefault="00C7276F" w:rsidP="0094501C">
      <w:pPr>
        <w:spacing w:line="240" w:lineRule="auto"/>
        <w:jc w:val="center"/>
        <w:rPr>
          <w:rFonts w:ascii="Times New Roman" w:hAnsi="Times New Roman" w:cs="Times New Roman"/>
          <w:b/>
          <w:sz w:val="40"/>
          <w:szCs w:val="40"/>
        </w:rPr>
      </w:pPr>
      <w:r w:rsidRPr="0025048F">
        <w:rPr>
          <w:rFonts w:ascii="Times New Roman" w:hAnsi="Times New Roman" w:cs="Times New Roman"/>
          <w:b/>
          <w:sz w:val="40"/>
          <w:szCs w:val="40"/>
        </w:rPr>
        <w:t>SAUD AKHTAR KHAN</w:t>
      </w:r>
    </w:p>
    <w:p w14:paraId="34821D45" w14:textId="77777777" w:rsidR="00C7276F" w:rsidRPr="0025048F" w:rsidRDefault="00C7276F" w:rsidP="0094501C">
      <w:pPr>
        <w:spacing w:line="240" w:lineRule="auto"/>
        <w:jc w:val="center"/>
        <w:rPr>
          <w:rFonts w:ascii="Times New Roman" w:hAnsi="Times New Roman" w:cs="Times New Roman"/>
          <w:b/>
          <w:sz w:val="40"/>
          <w:szCs w:val="40"/>
        </w:rPr>
      </w:pPr>
      <w:r w:rsidRPr="0025048F">
        <w:rPr>
          <w:rFonts w:ascii="Times New Roman" w:hAnsi="Times New Roman" w:cs="Times New Roman"/>
          <w:b/>
          <w:sz w:val="40"/>
          <w:szCs w:val="40"/>
        </w:rPr>
        <w:t>YASH AGRAWAL</w:t>
      </w:r>
    </w:p>
    <w:p w14:paraId="7EA9C225" w14:textId="77777777" w:rsidR="0094501C" w:rsidRPr="0025048F" w:rsidRDefault="0094501C" w:rsidP="0094501C">
      <w:pPr>
        <w:widowControl w:val="0"/>
        <w:autoSpaceDE w:val="0"/>
        <w:autoSpaceDN w:val="0"/>
        <w:adjustRightInd w:val="0"/>
        <w:spacing w:after="0" w:line="240" w:lineRule="auto"/>
        <w:jc w:val="center"/>
        <w:rPr>
          <w:rFonts w:ascii="Times New Roman" w:hAnsi="Times New Roman" w:cs="Times New Roman"/>
          <w:bCs/>
          <w:sz w:val="40"/>
          <w:szCs w:val="40"/>
        </w:rPr>
      </w:pPr>
      <w:r w:rsidRPr="0025048F">
        <w:rPr>
          <w:rFonts w:ascii="Times New Roman" w:hAnsi="Times New Roman" w:cs="Times New Roman"/>
          <w:bCs/>
          <w:sz w:val="40"/>
          <w:szCs w:val="40"/>
        </w:rPr>
        <w:t>Under the Supervision of</w:t>
      </w:r>
    </w:p>
    <w:p w14:paraId="5189FCBA" w14:textId="77777777" w:rsidR="0094501C" w:rsidRPr="0025048F" w:rsidRDefault="0094501C" w:rsidP="0094501C">
      <w:pPr>
        <w:widowControl w:val="0"/>
        <w:autoSpaceDE w:val="0"/>
        <w:autoSpaceDN w:val="0"/>
        <w:adjustRightInd w:val="0"/>
        <w:spacing w:after="0" w:line="240" w:lineRule="auto"/>
        <w:jc w:val="center"/>
        <w:rPr>
          <w:rFonts w:ascii="Times New Roman" w:hAnsi="Times New Roman" w:cs="Times New Roman"/>
          <w:i/>
          <w:iCs/>
          <w:sz w:val="40"/>
          <w:szCs w:val="40"/>
        </w:rPr>
      </w:pPr>
      <w:r w:rsidRPr="0025048F">
        <w:rPr>
          <w:rFonts w:ascii="Times New Roman" w:hAnsi="Times New Roman" w:cs="Times New Roman"/>
          <w:bCs/>
          <w:i/>
          <w:iCs/>
          <w:sz w:val="40"/>
          <w:szCs w:val="40"/>
        </w:rPr>
        <w:t xml:space="preserve">Swati </w:t>
      </w:r>
      <w:r w:rsidR="00CE500F" w:rsidRPr="0025048F">
        <w:rPr>
          <w:rFonts w:ascii="Times New Roman" w:hAnsi="Times New Roman" w:cs="Times New Roman"/>
          <w:bCs/>
          <w:i/>
          <w:iCs/>
          <w:sz w:val="40"/>
          <w:szCs w:val="40"/>
        </w:rPr>
        <w:t>Gaur</w:t>
      </w:r>
    </w:p>
    <w:p w14:paraId="35B14C01" w14:textId="77777777" w:rsidR="0094501C" w:rsidRPr="0025048F" w:rsidRDefault="0094501C" w:rsidP="0094501C">
      <w:pPr>
        <w:widowControl w:val="0"/>
        <w:autoSpaceDE w:val="0"/>
        <w:autoSpaceDN w:val="0"/>
        <w:adjustRightInd w:val="0"/>
        <w:spacing w:line="239" w:lineRule="auto"/>
        <w:jc w:val="center"/>
        <w:rPr>
          <w:rFonts w:ascii="Times New Roman" w:hAnsi="Times New Roman" w:cs="Times New Roman"/>
          <w:sz w:val="40"/>
          <w:szCs w:val="40"/>
        </w:rPr>
      </w:pPr>
      <w:r w:rsidRPr="0025048F">
        <w:rPr>
          <w:rFonts w:ascii="Times New Roman" w:hAnsi="Times New Roman" w:cs="Times New Roman"/>
          <w:noProof/>
          <w:sz w:val="40"/>
          <w:szCs w:val="40"/>
        </w:rPr>
        <w:drawing>
          <wp:inline distT="0" distB="0" distL="0" distR="0" wp14:anchorId="7522006E" wp14:editId="347762EA">
            <wp:extent cx="3812517" cy="1769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843794" cy="1783679"/>
                    </a:xfrm>
                    <a:prstGeom prst="rect">
                      <a:avLst/>
                    </a:prstGeom>
                    <a:noFill/>
                    <a:ln w="9525">
                      <a:noFill/>
                      <a:miter lim="800000"/>
                      <a:headEnd/>
                      <a:tailEnd/>
                    </a:ln>
                  </pic:spPr>
                </pic:pic>
              </a:graphicData>
            </a:graphic>
          </wp:inline>
        </w:drawing>
      </w:r>
    </w:p>
    <w:p w14:paraId="6DBD936F" w14:textId="77777777" w:rsidR="0094501C" w:rsidRPr="0025048F" w:rsidRDefault="0094501C" w:rsidP="0094501C">
      <w:pPr>
        <w:widowControl w:val="0"/>
        <w:autoSpaceDE w:val="0"/>
        <w:autoSpaceDN w:val="0"/>
        <w:adjustRightInd w:val="0"/>
        <w:spacing w:after="0" w:line="240" w:lineRule="auto"/>
        <w:jc w:val="center"/>
        <w:rPr>
          <w:rFonts w:ascii="Times New Roman" w:hAnsi="Times New Roman" w:cs="Times New Roman"/>
          <w:sz w:val="40"/>
          <w:szCs w:val="40"/>
        </w:rPr>
      </w:pPr>
      <w:r w:rsidRPr="0025048F">
        <w:rPr>
          <w:rFonts w:ascii="Times New Roman" w:hAnsi="Times New Roman" w:cs="Times New Roman"/>
          <w:bCs/>
          <w:sz w:val="40"/>
          <w:szCs w:val="40"/>
        </w:rPr>
        <w:t>Department of Computer Science &amp; Engineering</w:t>
      </w:r>
    </w:p>
    <w:p w14:paraId="1CCDF7B2" w14:textId="77777777" w:rsidR="0094501C" w:rsidRPr="0025048F" w:rsidRDefault="0094501C" w:rsidP="0094501C">
      <w:pPr>
        <w:widowControl w:val="0"/>
        <w:autoSpaceDE w:val="0"/>
        <w:autoSpaceDN w:val="0"/>
        <w:adjustRightInd w:val="0"/>
        <w:spacing w:after="0" w:line="110" w:lineRule="exact"/>
        <w:jc w:val="center"/>
        <w:rPr>
          <w:rFonts w:ascii="Times New Roman" w:hAnsi="Times New Roman" w:cs="Times New Roman"/>
          <w:sz w:val="40"/>
          <w:szCs w:val="40"/>
        </w:rPr>
      </w:pPr>
    </w:p>
    <w:p w14:paraId="24A43092" w14:textId="77777777" w:rsidR="0094501C" w:rsidRPr="0025048F" w:rsidRDefault="0094501C" w:rsidP="0094501C">
      <w:pPr>
        <w:shd w:val="clear" w:color="auto" w:fill="FFFFFF"/>
        <w:spacing w:after="0"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SCHOOL OF MANAGEMENT SCIENCES</w:t>
      </w:r>
    </w:p>
    <w:p w14:paraId="49E820C3" w14:textId="77777777" w:rsidR="0094501C" w:rsidRPr="0025048F" w:rsidRDefault="0094501C" w:rsidP="0094501C">
      <w:pPr>
        <w:shd w:val="clear" w:color="auto" w:fill="FFFFFF"/>
        <w:spacing w:after="0"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Campus Address: 19</w:t>
      </w:r>
      <w:r w:rsidRPr="0025048F">
        <w:rPr>
          <w:rFonts w:ascii="Times New Roman" w:hAnsi="Times New Roman" w:cs="Times New Roman"/>
          <w:bCs/>
          <w:sz w:val="40"/>
          <w:szCs w:val="40"/>
          <w:vertAlign w:val="superscript"/>
        </w:rPr>
        <w:t>th</w:t>
      </w:r>
      <w:r w:rsidRPr="0025048F">
        <w:rPr>
          <w:rFonts w:ascii="Times New Roman" w:hAnsi="Times New Roman" w:cs="Times New Roman"/>
          <w:bCs/>
          <w:sz w:val="40"/>
          <w:szCs w:val="40"/>
        </w:rPr>
        <w:t xml:space="preserve"> Kilometer Stone Sultanpur Road,</w:t>
      </w:r>
    </w:p>
    <w:p w14:paraId="693DBCDE" w14:textId="77777777" w:rsidR="0094501C" w:rsidRPr="0025048F" w:rsidRDefault="0094501C" w:rsidP="0094501C">
      <w:pPr>
        <w:shd w:val="clear" w:color="auto" w:fill="FFFFFF"/>
        <w:spacing w:after="0"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Lucknow - Uttar Pradesh, India</w:t>
      </w:r>
    </w:p>
    <w:p w14:paraId="00837D4C" w14:textId="77777777" w:rsidR="0094501C" w:rsidRPr="0025048F" w:rsidRDefault="0094501C" w:rsidP="0094501C">
      <w:pPr>
        <w:shd w:val="clear" w:color="auto" w:fill="FFFFFF"/>
        <w:spacing w:after="0"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Pincode: 226501</w:t>
      </w:r>
    </w:p>
    <w:p w14:paraId="4F6A8E9F" w14:textId="77777777" w:rsidR="0094501C" w:rsidRPr="0025048F" w:rsidRDefault="0094501C">
      <w:pPr>
        <w:rPr>
          <w:rFonts w:ascii="Times New Roman" w:hAnsi="Times New Roman" w:cs="Times New Roman"/>
          <w:sz w:val="40"/>
          <w:szCs w:val="40"/>
        </w:rPr>
      </w:pPr>
    </w:p>
    <w:p w14:paraId="45EE4493" w14:textId="77777777" w:rsidR="0094501C" w:rsidRPr="0025048F" w:rsidRDefault="0094501C">
      <w:pPr>
        <w:rPr>
          <w:rFonts w:ascii="Times New Roman" w:hAnsi="Times New Roman" w:cs="Times New Roman"/>
          <w:sz w:val="40"/>
          <w:szCs w:val="40"/>
        </w:rPr>
      </w:pPr>
      <w:r w:rsidRPr="0025048F">
        <w:rPr>
          <w:rFonts w:ascii="Times New Roman" w:hAnsi="Times New Roman" w:cs="Times New Roman"/>
          <w:sz w:val="40"/>
          <w:szCs w:val="40"/>
        </w:rPr>
        <w:br w:type="page"/>
      </w:r>
    </w:p>
    <w:p w14:paraId="60C9A666" w14:textId="77777777" w:rsidR="0094501C" w:rsidRPr="0025048F" w:rsidRDefault="0094501C" w:rsidP="0094501C">
      <w:pPr>
        <w:shd w:val="clear" w:color="auto" w:fill="FFFFFF"/>
        <w:spacing w:after="0" w:line="270" w:lineRule="atLeast"/>
        <w:jc w:val="center"/>
        <w:textAlignment w:val="top"/>
        <w:rPr>
          <w:rFonts w:ascii="Times New Roman" w:hAnsi="Times New Roman" w:cs="Times New Roman"/>
          <w:b/>
          <w:sz w:val="56"/>
          <w:szCs w:val="56"/>
          <w:u w:val="single"/>
        </w:rPr>
      </w:pPr>
      <w:r w:rsidRPr="0025048F">
        <w:rPr>
          <w:rFonts w:ascii="Times New Roman" w:hAnsi="Times New Roman" w:cs="Times New Roman"/>
          <w:b/>
          <w:sz w:val="56"/>
          <w:szCs w:val="56"/>
          <w:u w:val="single"/>
        </w:rPr>
        <w:lastRenderedPageBreak/>
        <w:t>INDEX</w:t>
      </w:r>
    </w:p>
    <w:p w14:paraId="33017F95" w14:textId="77777777" w:rsidR="0094501C" w:rsidRPr="0025048F" w:rsidRDefault="0094501C" w:rsidP="0094501C">
      <w:pPr>
        <w:shd w:val="clear" w:color="auto" w:fill="FFFFFF"/>
        <w:spacing w:after="0" w:line="270" w:lineRule="atLeast"/>
        <w:textAlignment w:val="top"/>
        <w:rPr>
          <w:rFonts w:ascii="Times New Roman" w:hAnsi="Times New Roman" w:cs="Times New Roman"/>
          <w:bCs/>
          <w:sz w:val="40"/>
          <w:szCs w:val="40"/>
        </w:rPr>
      </w:pPr>
    </w:p>
    <w:tbl>
      <w:tblPr>
        <w:tblStyle w:val="TableGrid"/>
        <w:tblW w:w="9012" w:type="dxa"/>
        <w:jc w:val="center"/>
        <w:tblLook w:val="04A0" w:firstRow="1" w:lastRow="0" w:firstColumn="1" w:lastColumn="0" w:noHBand="0" w:noVBand="1"/>
      </w:tblPr>
      <w:tblGrid>
        <w:gridCol w:w="1229"/>
        <w:gridCol w:w="7783"/>
      </w:tblGrid>
      <w:tr w:rsidR="0025048F" w:rsidRPr="0025048F" w14:paraId="738ADEAB" w14:textId="77777777" w:rsidTr="0025048F">
        <w:trPr>
          <w:trHeight w:val="1232"/>
          <w:jc w:val="center"/>
        </w:trPr>
        <w:tc>
          <w:tcPr>
            <w:tcW w:w="1229" w:type="dxa"/>
          </w:tcPr>
          <w:p w14:paraId="5B883984" w14:textId="5161CB7D" w:rsidR="0025048F" w:rsidRPr="0025048F" w:rsidRDefault="0025048F" w:rsidP="0025048F">
            <w:pPr>
              <w:spacing w:line="270" w:lineRule="atLeast"/>
              <w:jc w:val="center"/>
              <w:textAlignment w:val="top"/>
              <w:rPr>
                <w:rFonts w:ascii="Times New Roman" w:hAnsi="Times New Roman" w:cs="Times New Roman"/>
                <w:b/>
                <w:color w:val="000000" w:themeColor="text1"/>
                <w:sz w:val="40"/>
                <w:szCs w:val="40"/>
              </w:rPr>
            </w:pPr>
            <w:r w:rsidRPr="0025048F">
              <w:rPr>
                <w:rFonts w:ascii="Times New Roman" w:hAnsi="Times New Roman" w:cs="Times New Roman"/>
                <w:b/>
                <w:color w:val="000000" w:themeColor="text1"/>
                <w:sz w:val="40"/>
                <w:szCs w:val="40"/>
              </w:rPr>
              <w:t>S.No</w:t>
            </w:r>
            <w:r w:rsidR="000E3632">
              <w:rPr>
                <w:rFonts w:ascii="Times New Roman" w:hAnsi="Times New Roman" w:cs="Times New Roman"/>
                <w:b/>
                <w:color w:val="000000" w:themeColor="text1"/>
                <w:sz w:val="40"/>
                <w:szCs w:val="40"/>
              </w:rPr>
              <w:t>.</w:t>
            </w:r>
            <w:bookmarkStart w:id="0" w:name="_GoBack"/>
            <w:bookmarkEnd w:id="0"/>
          </w:p>
        </w:tc>
        <w:tc>
          <w:tcPr>
            <w:tcW w:w="7783" w:type="dxa"/>
          </w:tcPr>
          <w:p w14:paraId="1413543F" w14:textId="77777777" w:rsidR="0025048F" w:rsidRPr="0025048F" w:rsidRDefault="0025048F" w:rsidP="0025048F">
            <w:pPr>
              <w:spacing w:line="270" w:lineRule="atLeast"/>
              <w:jc w:val="center"/>
              <w:textAlignment w:val="top"/>
              <w:rPr>
                <w:rFonts w:ascii="Times New Roman" w:hAnsi="Times New Roman" w:cs="Times New Roman"/>
                <w:b/>
                <w:color w:val="000000" w:themeColor="text1"/>
                <w:sz w:val="40"/>
                <w:szCs w:val="40"/>
              </w:rPr>
            </w:pPr>
            <w:r w:rsidRPr="0025048F">
              <w:rPr>
                <w:rFonts w:ascii="Times New Roman" w:hAnsi="Times New Roman" w:cs="Times New Roman"/>
                <w:b/>
                <w:color w:val="000000" w:themeColor="text1"/>
                <w:sz w:val="40"/>
                <w:szCs w:val="40"/>
              </w:rPr>
              <w:t>Description</w:t>
            </w:r>
          </w:p>
          <w:p w14:paraId="4493BFD1" w14:textId="77777777" w:rsidR="0025048F" w:rsidRPr="0025048F" w:rsidRDefault="0025048F" w:rsidP="0025048F">
            <w:pPr>
              <w:spacing w:line="270" w:lineRule="atLeast"/>
              <w:jc w:val="center"/>
              <w:textAlignment w:val="top"/>
              <w:rPr>
                <w:rFonts w:ascii="Times New Roman" w:hAnsi="Times New Roman" w:cs="Times New Roman"/>
                <w:b/>
                <w:color w:val="000000" w:themeColor="text1"/>
                <w:sz w:val="40"/>
                <w:szCs w:val="40"/>
              </w:rPr>
            </w:pPr>
          </w:p>
        </w:tc>
      </w:tr>
      <w:tr w:rsidR="0025048F" w:rsidRPr="0025048F" w14:paraId="5C9903F8" w14:textId="77777777" w:rsidTr="0025048F">
        <w:trPr>
          <w:trHeight w:val="606"/>
          <w:jc w:val="center"/>
        </w:trPr>
        <w:tc>
          <w:tcPr>
            <w:tcW w:w="1229" w:type="dxa"/>
          </w:tcPr>
          <w:p w14:paraId="318D3D09" w14:textId="77777777" w:rsidR="0025048F" w:rsidRPr="0025048F" w:rsidRDefault="0025048F" w:rsidP="0025048F">
            <w:pPr>
              <w:spacing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1.</w:t>
            </w:r>
          </w:p>
        </w:tc>
        <w:tc>
          <w:tcPr>
            <w:tcW w:w="7783" w:type="dxa"/>
          </w:tcPr>
          <w:p w14:paraId="126B3FF0"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Acknowledgement</w:t>
            </w:r>
          </w:p>
        </w:tc>
      </w:tr>
      <w:tr w:rsidR="0025048F" w:rsidRPr="0025048F" w14:paraId="173A6CC7" w14:textId="77777777" w:rsidTr="0025048F">
        <w:trPr>
          <w:trHeight w:val="606"/>
          <w:jc w:val="center"/>
        </w:trPr>
        <w:tc>
          <w:tcPr>
            <w:tcW w:w="1229" w:type="dxa"/>
          </w:tcPr>
          <w:p w14:paraId="753A1BE7" w14:textId="77777777" w:rsidR="0025048F" w:rsidRPr="0025048F" w:rsidRDefault="0025048F" w:rsidP="0025048F">
            <w:pPr>
              <w:spacing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2.</w:t>
            </w:r>
          </w:p>
        </w:tc>
        <w:tc>
          <w:tcPr>
            <w:tcW w:w="7783" w:type="dxa"/>
          </w:tcPr>
          <w:p w14:paraId="514D72D0"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Abstract</w:t>
            </w:r>
          </w:p>
        </w:tc>
      </w:tr>
      <w:tr w:rsidR="0025048F" w:rsidRPr="0025048F" w14:paraId="3CB62EEB" w14:textId="77777777" w:rsidTr="0025048F">
        <w:trPr>
          <w:trHeight w:val="606"/>
          <w:jc w:val="center"/>
        </w:trPr>
        <w:tc>
          <w:tcPr>
            <w:tcW w:w="1229" w:type="dxa"/>
          </w:tcPr>
          <w:p w14:paraId="376BCE82" w14:textId="77777777" w:rsidR="0025048F" w:rsidRPr="0025048F" w:rsidRDefault="0025048F" w:rsidP="0025048F">
            <w:pPr>
              <w:spacing w:line="270" w:lineRule="atLeast"/>
              <w:jc w:val="center"/>
              <w:textAlignment w:val="top"/>
              <w:rPr>
                <w:rFonts w:ascii="Times New Roman" w:hAnsi="Times New Roman" w:cs="Times New Roman"/>
                <w:bCs/>
                <w:sz w:val="40"/>
                <w:szCs w:val="40"/>
              </w:rPr>
            </w:pPr>
            <w:r w:rsidRPr="0025048F">
              <w:rPr>
                <w:rFonts w:ascii="Times New Roman" w:hAnsi="Times New Roman" w:cs="Times New Roman"/>
                <w:bCs/>
                <w:sz w:val="40"/>
                <w:szCs w:val="40"/>
              </w:rPr>
              <w:t>3.</w:t>
            </w:r>
          </w:p>
        </w:tc>
        <w:tc>
          <w:tcPr>
            <w:tcW w:w="7783" w:type="dxa"/>
          </w:tcPr>
          <w:p w14:paraId="3DDE1E41"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Introduction</w:t>
            </w:r>
          </w:p>
        </w:tc>
      </w:tr>
      <w:tr w:rsidR="0025048F" w:rsidRPr="0025048F" w14:paraId="14FAA049" w14:textId="77777777" w:rsidTr="0025048F">
        <w:trPr>
          <w:trHeight w:val="625"/>
          <w:jc w:val="center"/>
        </w:trPr>
        <w:tc>
          <w:tcPr>
            <w:tcW w:w="1229" w:type="dxa"/>
          </w:tcPr>
          <w:p w14:paraId="459C83A0" w14:textId="565E79BF"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4.</w:t>
            </w:r>
          </w:p>
        </w:tc>
        <w:tc>
          <w:tcPr>
            <w:tcW w:w="7783" w:type="dxa"/>
          </w:tcPr>
          <w:p w14:paraId="2072759B" w14:textId="2BC61DF3" w:rsidR="0025048F" w:rsidRPr="0025048F" w:rsidRDefault="0025048F" w:rsidP="00DF619E">
            <w:pPr>
              <w:spacing w:line="270" w:lineRule="atLeast"/>
              <w:textAlignment w:val="top"/>
              <w:rPr>
                <w:rFonts w:ascii="Times New Roman" w:hAnsi="Times New Roman" w:cs="Times New Roman"/>
                <w:bCs/>
                <w:sz w:val="40"/>
                <w:szCs w:val="40"/>
              </w:rPr>
            </w:pPr>
            <w:r>
              <w:rPr>
                <w:rFonts w:ascii="Times New Roman" w:hAnsi="Times New Roman" w:cs="Times New Roman"/>
                <w:bCs/>
                <w:sz w:val="40"/>
                <w:szCs w:val="40"/>
              </w:rPr>
              <w:t>Objective</w:t>
            </w:r>
          </w:p>
        </w:tc>
      </w:tr>
      <w:tr w:rsidR="0025048F" w:rsidRPr="0025048F" w14:paraId="6CA95930" w14:textId="77777777" w:rsidTr="0025048F">
        <w:trPr>
          <w:trHeight w:val="606"/>
          <w:jc w:val="center"/>
        </w:trPr>
        <w:tc>
          <w:tcPr>
            <w:tcW w:w="1229" w:type="dxa"/>
          </w:tcPr>
          <w:p w14:paraId="2B366172" w14:textId="79C0A02B"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5.</w:t>
            </w:r>
          </w:p>
        </w:tc>
        <w:tc>
          <w:tcPr>
            <w:tcW w:w="7783" w:type="dxa"/>
          </w:tcPr>
          <w:p w14:paraId="60452ECD" w14:textId="3DB09929" w:rsidR="0025048F" w:rsidRPr="0025048F" w:rsidRDefault="0025048F" w:rsidP="00DF619E">
            <w:pPr>
              <w:spacing w:line="270" w:lineRule="atLeast"/>
              <w:textAlignment w:val="top"/>
              <w:rPr>
                <w:rFonts w:ascii="Times New Roman" w:hAnsi="Times New Roman" w:cs="Times New Roman"/>
                <w:bCs/>
                <w:sz w:val="40"/>
                <w:szCs w:val="40"/>
              </w:rPr>
            </w:pPr>
            <w:r>
              <w:rPr>
                <w:rFonts w:ascii="Times New Roman" w:hAnsi="Times New Roman" w:cs="Times New Roman"/>
                <w:bCs/>
                <w:sz w:val="40"/>
                <w:szCs w:val="40"/>
              </w:rPr>
              <w:t>Feature</w:t>
            </w:r>
          </w:p>
        </w:tc>
      </w:tr>
      <w:tr w:rsidR="0025048F" w:rsidRPr="0025048F" w14:paraId="3E367EC2" w14:textId="77777777" w:rsidTr="0025048F">
        <w:trPr>
          <w:trHeight w:val="3697"/>
          <w:jc w:val="center"/>
        </w:trPr>
        <w:tc>
          <w:tcPr>
            <w:tcW w:w="1229" w:type="dxa"/>
          </w:tcPr>
          <w:p w14:paraId="3432C843" w14:textId="7FF344DE"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6</w:t>
            </w:r>
            <w:r w:rsidRPr="0025048F">
              <w:rPr>
                <w:rFonts w:ascii="Times New Roman" w:hAnsi="Times New Roman" w:cs="Times New Roman"/>
                <w:bCs/>
                <w:sz w:val="40"/>
                <w:szCs w:val="40"/>
              </w:rPr>
              <w:t>.</w:t>
            </w:r>
          </w:p>
        </w:tc>
        <w:tc>
          <w:tcPr>
            <w:tcW w:w="7783" w:type="dxa"/>
          </w:tcPr>
          <w:p w14:paraId="1B39727B"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Materials And Methodology</w:t>
            </w:r>
          </w:p>
          <w:p w14:paraId="05E99EBF" w14:textId="77777777" w:rsidR="0025048F" w:rsidRPr="0025048F" w:rsidRDefault="0025048F" w:rsidP="0094501C">
            <w:pPr>
              <w:pStyle w:val="ListParagraph"/>
              <w:numPr>
                <w:ilvl w:val="0"/>
                <w:numId w:val="1"/>
              </w:num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Introduction</w:t>
            </w:r>
          </w:p>
          <w:p w14:paraId="6E7BB27E" w14:textId="77777777" w:rsidR="0025048F" w:rsidRPr="0025048F" w:rsidRDefault="0025048F" w:rsidP="0094501C">
            <w:pPr>
              <w:pStyle w:val="ListParagraph"/>
              <w:numPr>
                <w:ilvl w:val="0"/>
                <w:numId w:val="1"/>
              </w:num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History</w:t>
            </w:r>
          </w:p>
          <w:p w14:paraId="1A7B72F4" w14:textId="77777777" w:rsidR="0025048F" w:rsidRPr="0025048F" w:rsidRDefault="0025048F" w:rsidP="0094501C">
            <w:pPr>
              <w:pStyle w:val="ListParagraph"/>
              <w:numPr>
                <w:ilvl w:val="0"/>
                <w:numId w:val="1"/>
              </w:num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Features of C++</w:t>
            </w:r>
          </w:p>
          <w:p w14:paraId="0CF5B2C4" w14:textId="77777777" w:rsidR="0025048F" w:rsidRPr="0025048F" w:rsidRDefault="0025048F" w:rsidP="0094501C">
            <w:pPr>
              <w:pStyle w:val="ListParagraph"/>
              <w:numPr>
                <w:ilvl w:val="0"/>
                <w:numId w:val="1"/>
              </w:num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Hardware Implementation</w:t>
            </w:r>
          </w:p>
          <w:p w14:paraId="48D7BE8D" w14:textId="77777777" w:rsidR="0025048F" w:rsidRPr="0025048F" w:rsidRDefault="0025048F" w:rsidP="0094501C">
            <w:pPr>
              <w:pStyle w:val="ListParagraph"/>
              <w:numPr>
                <w:ilvl w:val="0"/>
                <w:numId w:val="1"/>
              </w:num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Operating system</w:t>
            </w:r>
          </w:p>
        </w:tc>
      </w:tr>
      <w:tr w:rsidR="0025048F" w:rsidRPr="0025048F" w14:paraId="459E9919" w14:textId="77777777" w:rsidTr="0025048F">
        <w:trPr>
          <w:trHeight w:val="606"/>
          <w:jc w:val="center"/>
        </w:trPr>
        <w:tc>
          <w:tcPr>
            <w:tcW w:w="1229" w:type="dxa"/>
          </w:tcPr>
          <w:p w14:paraId="4BA9B011" w14:textId="26483DED"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7</w:t>
            </w:r>
            <w:r w:rsidRPr="0025048F">
              <w:rPr>
                <w:rFonts w:ascii="Times New Roman" w:hAnsi="Times New Roman" w:cs="Times New Roman"/>
                <w:bCs/>
                <w:sz w:val="40"/>
                <w:szCs w:val="40"/>
              </w:rPr>
              <w:t>.</w:t>
            </w:r>
          </w:p>
        </w:tc>
        <w:tc>
          <w:tcPr>
            <w:tcW w:w="7783" w:type="dxa"/>
          </w:tcPr>
          <w:p w14:paraId="47D462FA"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Software Description</w:t>
            </w:r>
          </w:p>
        </w:tc>
      </w:tr>
      <w:tr w:rsidR="0025048F" w:rsidRPr="0025048F" w14:paraId="428C895C" w14:textId="77777777" w:rsidTr="0025048F">
        <w:trPr>
          <w:trHeight w:val="606"/>
          <w:jc w:val="center"/>
        </w:trPr>
        <w:tc>
          <w:tcPr>
            <w:tcW w:w="1229" w:type="dxa"/>
          </w:tcPr>
          <w:p w14:paraId="70643CC1" w14:textId="0AD995D8"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8</w:t>
            </w:r>
            <w:r w:rsidRPr="0025048F">
              <w:rPr>
                <w:rFonts w:ascii="Times New Roman" w:hAnsi="Times New Roman" w:cs="Times New Roman"/>
                <w:bCs/>
                <w:sz w:val="40"/>
                <w:szCs w:val="40"/>
              </w:rPr>
              <w:t>.</w:t>
            </w:r>
          </w:p>
        </w:tc>
        <w:tc>
          <w:tcPr>
            <w:tcW w:w="7783" w:type="dxa"/>
          </w:tcPr>
          <w:p w14:paraId="507BAECD" w14:textId="3AF09D53"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Program (Using C++)</w:t>
            </w:r>
          </w:p>
        </w:tc>
      </w:tr>
      <w:tr w:rsidR="0025048F" w:rsidRPr="0025048F" w14:paraId="4C73848A" w14:textId="77777777" w:rsidTr="0025048F">
        <w:trPr>
          <w:trHeight w:val="606"/>
          <w:jc w:val="center"/>
        </w:trPr>
        <w:tc>
          <w:tcPr>
            <w:tcW w:w="1229" w:type="dxa"/>
          </w:tcPr>
          <w:p w14:paraId="247E536F" w14:textId="7FAACB89"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9</w:t>
            </w:r>
            <w:r w:rsidRPr="0025048F">
              <w:rPr>
                <w:rFonts w:ascii="Times New Roman" w:hAnsi="Times New Roman" w:cs="Times New Roman"/>
                <w:bCs/>
                <w:sz w:val="40"/>
                <w:szCs w:val="40"/>
              </w:rPr>
              <w:t>.</w:t>
            </w:r>
          </w:p>
        </w:tc>
        <w:tc>
          <w:tcPr>
            <w:tcW w:w="7783" w:type="dxa"/>
          </w:tcPr>
          <w:p w14:paraId="1D5387F7" w14:textId="3BD0546A"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Project Overview</w:t>
            </w:r>
          </w:p>
        </w:tc>
      </w:tr>
      <w:tr w:rsidR="0025048F" w:rsidRPr="0025048F" w14:paraId="33F59F48" w14:textId="77777777" w:rsidTr="0025048F">
        <w:trPr>
          <w:trHeight w:val="625"/>
          <w:jc w:val="center"/>
        </w:trPr>
        <w:tc>
          <w:tcPr>
            <w:tcW w:w="1229" w:type="dxa"/>
          </w:tcPr>
          <w:p w14:paraId="06B081D2" w14:textId="77D5AA76"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10</w:t>
            </w:r>
            <w:r w:rsidRPr="0025048F">
              <w:rPr>
                <w:rFonts w:ascii="Times New Roman" w:hAnsi="Times New Roman" w:cs="Times New Roman"/>
                <w:bCs/>
                <w:sz w:val="40"/>
                <w:szCs w:val="40"/>
              </w:rPr>
              <w:t>.</w:t>
            </w:r>
          </w:p>
        </w:tc>
        <w:tc>
          <w:tcPr>
            <w:tcW w:w="7783" w:type="dxa"/>
          </w:tcPr>
          <w:p w14:paraId="3C71070B"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Conclusion And Recommendations</w:t>
            </w:r>
          </w:p>
        </w:tc>
      </w:tr>
      <w:tr w:rsidR="0025048F" w:rsidRPr="0025048F" w14:paraId="18F2DFD6" w14:textId="77777777" w:rsidTr="0025048F">
        <w:trPr>
          <w:trHeight w:val="606"/>
          <w:jc w:val="center"/>
        </w:trPr>
        <w:tc>
          <w:tcPr>
            <w:tcW w:w="1229" w:type="dxa"/>
          </w:tcPr>
          <w:p w14:paraId="70EC52C3" w14:textId="7FBC02BA" w:rsidR="0025048F" w:rsidRPr="0025048F" w:rsidRDefault="0025048F" w:rsidP="0025048F">
            <w:pPr>
              <w:spacing w:line="270" w:lineRule="atLeast"/>
              <w:jc w:val="center"/>
              <w:textAlignment w:val="top"/>
              <w:rPr>
                <w:rFonts w:ascii="Times New Roman" w:hAnsi="Times New Roman" w:cs="Times New Roman"/>
                <w:bCs/>
                <w:sz w:val="40"/>
                <w:szCs w:val="40"/>
              </w:rPr>
            </w:pPr>
            <w:r>
              <w:rPr>
                <w:rFonts w:ascii="Times New Roman" w:hAnsi="Times New Roman" w:cs="Times New Roman"/>
                <w:bCs/>
                <w:sz w:val="40"/>
                <w:szCs w:val="40"/>
              </w:rPr>
              <w:t>11</w:t>
            </w:r>
            <w:r w:rsidRPr="0025048F">
              <w:rPr>
                <w:rFonts w:ascii="Times New Roman" w:hAnsi="Times New Roman" w:cs="Times New Roman"/>
                <w:bCs/>
                <w:sz w:val="40"/>
                <w:szCs w:val="40"/>
              </w:rPr>
              <w:t>.</w:t>
            </w:r>
          </w:p>
        </w:tc>
        <w:tc>
          <w:tcPr>
            <w:tcW w:w="7783" w:type="dxa"/>
          </w:tcPr>
          <w:p w14:paraId="352FF93A" w14:textId="77777777" w:rsidR="0025048F" w:rsidRPr="0025048F" w:rsidRDefault="0025048F" w:rsidP="00DF619E">
            <w:pPr>
              <w:spacing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References</w:t>
            </w:r>
          </w:p>
        </w:tc>
      </w:tr>
    </w:tbl>
    <w:p w14:paraId="0B46982B" w14:textId="4243497D" w:rsidR="00A06E88" w:rsidRPr="0025048F" w:rsidRDefault="00A06E88" w:rsidP="008421AC">
      <w:pPr>
        <w:rPr>
          <w:rFonts w:ascii="Times New Roman" w:hAnsi="Times New Roman" w:cs="Times New Roman"/>
          <w:sz w:val="40"/>
          <w:szCs w:val="40"/>
        </w:rPr>
      </w:pPr>
    </w:p>
    <w:p w14:paraId="2E48524F" w14:textId="77777777" w:rsidR="00C7276F" w:rsidRPr="0025048F" w:rsidRDefault="00C7276F" w:rsidP="00C7276F">
      <w:pPr>
        <w:shd w:val="clear" w:color="auto" w:fill="FFFFFF"/>
        <w:spacing w:after="0" w:line="270" w:lineRule="atLeast"/>
        <w:jc w:val="center"/>
        <w:textAlignment w:val="top"/>
        <w:rPr>
          <w:rFonts w:ascii="Times New Roman" w:hAnsi="Times New Roman" w:cs="Times New Roman"/>
          <w:b/>
          <w:bCs/>
          <w:sz w:val="56"/>
          <w:szCs w:val="56"/>
          <w:u w:val="single"/>
        </w:rPr>
      </w:pPr>
      <w:r w:rsidRPr="0025048F">
        <w:rPr>
          <w:rFonts w:ascii="Times New Roman" w:hAnsi="Times New Roman" w:cs="Times New Roman"/>
          <w:b/>
          <w:bCs/>
          <w:sz w:val="56"/>
          <w:szCs w:val="56"/>
          <w:u w:val="single"/>
        </w:rPr>
        <w:lastRenderedPageBreak/>
        <w:t>ACKNOWLEDGEMENT</w:t>
      </w:r>
    </w:p>
    <w:p w14:paraId="278A6C61" w14:textId="77777777" w:rsidR="00C7276F" w:rsidRPr="0025048F" w:rsidRDefault="00C7276F" w:rsidP="00C7276F">
      <w:pPr>
        <w:shd w:val="clear" w:color="auto" w:fill="FFFFFF"/>
        <w:spacing w:after="0" w:line="270" w:lineRule="atLeast"/>
        <w:textAlignment w:val="top"/>
        <w:rPr>
          <w:rFonts w:ascii="Times New Roman" w:hAnsi="Times New Roman" w:cs="Times New Roman"/>
          <w:b/>
          <w:bCs/>
          <w:sz w:val="32"/>
          <w:szCs w:val="32"/>
        </w:rPr>
      </w:pPr>
    </w:p>
    <w:p w14:paraId="046C8A40" w14:textId="4623B2EC" w:rsidR="00C7276F" w:rsidRPr="0025048F" w:rsidRDefault="00C7276F" w:rsidP="00C7276F">
      <w:p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 xml:space="preserve">It is our regards that we were supervised under our mentors  Dr. Hemant Kumar Singh &amp; Ms. Swati Gaur as well as well wishers. It is a great </w:t>
      </w:r>
      <w:r w:rsidR="0025048F" w:rsidRPr="0025048F">
        <w:rPr>
          <w:rFonts w:ascii="Times New Roman" w:hAnsi="Times New Roman" w:cs="Times New Roman"/>
          <w:bCs/>
          <w:sz w:val="40"/>
          <w:szCs w:val="40"/>
        </w:rPr>
        <w:t>honor</w:t>
      </w:r>
      <w:r w:rsidRPr="0025048F">
        <w:rPr>
          <w:rFonts w:ascii="Times New Roman" w:hAnsi="Times New Roman" w:cs="Times New Roman"/>
          <w:bCs/>
          <w:sz w:val="40"/>
          <w:szCs w:val="40"/>
        </w:rPr>
        <w:t xml:space="preserve"> to represent our thoughts and ideas by the face of programming in c++ language to our mentors. Any of the time that our mentor has spended on us is a very valuable for us.  It is our mentor who helped us in any of our problems (related to carrier, education).</w:t>
      </w:r>
    </w:p>
    <w:p w14:paraId="530077E4" w14:textId="77777777" w:rsidR="00C7276F" w:rsidRPr="0025048F" w:rsidRDefault="00C7276F" w:rsidP="00C7276F">
      <w:pPr>
        <w:shd w:val="clear" w:color="auto" w:fill="FFFFFF"/>
        <w:spacing w:after="0" w:line="270" w:lineRule="atLeast"/>
        <w:textAlignment w:val="top"/>
        <w:rPr>
          <w:rFonts w:ascii="Times New Roman" w:hAnsi="Times New Roman" w:cs="Times New Roman"/>
          <w:bCs/>
          <w:sz w:val="40"/>
          <w:szCs w:val="40"/>
        </w:rPr>
      </w:pPr>
    </w:p>
    <w:p w14:paraId="540439F9" w14:textId="77777777" w:rsidR="00C7276F" w:rsidRPr="0025048F" w:rsidRDefault="00C7276F" w:rsidP="00C7276F">
      <w:p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It is a great pleasure for us to work on our mini project (Bus Reservation System). It has enormous value in our carrier to be learn our self how to be in team, how to be work as team and talents which are hidden in our self.</w:t>
      </w:r>
    </w:p>
    <w:p w14:paraId="4130DE9F" w14:textId="77777777" w:rsidR="00C7276F" w:rsidRPr="0025048F" w:rsidRDefault="00C7276F" w:rsidP="00C7276F">
      <w:pPr>
        <w:shd w:val="clear" w:color="auto" w:fill="FFFFFF"/>
        <w:spacing w:after="0" w:line="270" w:lineRule="atLeast"/>
        <w:textAlignment w:val="top"/>
        <w:rPr>
          <w:rFonts w:ascii="Times New Roman" w:hAnsi="Times New Roman" w:cs="Times New Roman"/>
          <w:b/>
          <w:bCs/>
          <w:sz w:val="40"/>
          <w:szCs w:val="40"/>
        </w:rPr>
      </w:pPr>
    </w:p>
    <w:p w14:paraId="0AD95973" w14:textId="77777777" w:rsidR="00D64F0B" w:rsidRPr="0025048F" w:rsidRDefault="00D64F0B" w:rsidP="00A06E88">
      <w:pPr>
        <w:shd w:val="clear" w:color="auto" w:fill="FFFFFF"/>
        <w:spacing w:after="0" w:line="270" w:lineRule="atLeast"/>
        <w:textAlignment w:val="top"/>
        <w:rPr>
          <w:rFonts w:ascii="Times New Roman" w:hAnsi="Times New Roman" w:cs="Times New Roman"/>
          <w:bCs/>
          <w:sz w:val="40"/>
          <w:szCs w:val="40"/>
        </w:rPr>
      </w:pPr>
    </w:p>
    <w:p w14:paraId="4F494287" w14:textId="77777777" w:rsidR="00D64F0B" w:rsidRPr="0025048F" w:rsidRDefault="00D64F0B">
      <w:pPr>
        <w:rPr>
          <w:rFonts w:ascii="Times New Roman" w:hAnsi="Times New Roman" w:cs="Times New Roman"/>
          <w:bCs/>
          <w:sz w:val="40"/>
          <w:szCs w:val="40"/>
        </w:rPr>
      </w:pPr>
    </w:p>
    <w:p w14:paraId="488A2642" w14:textId="77777777" w:rsidR="00D64F0B" w:rsidRPr="0025048F" w:rsidRDefault="00D64F0B">
      <w:pPr>
        <w:rPr>
          <w:rFonts w:ascii="Times New Roman" w:hAnsi="Times New Roman" w:cs="Times New Roman"/>
          <w:bCs/>
          <w:sz w:val="40"/>
          <w:szCs w:val="40"/>
        </w:rPr>
      </w:pPr>
      <w:r w:rsidRPr="0025048F">
        <w:rPr>
          <w:rFonts w:ascii="Times New Roman" w:hAnsi="Times New Roman" w:cs="Times New Roman"/>
          <w:bCs/>
          <w:sz w:val="40"/>
          <w:szCs w:val="40"/>
        </w:rPr>
        <w:br w:type="page"/>
      </w:r>
    </w:p>
    <w:p w14:paraId="76EA9D6C" w14:textId="77777777" w:rsidR="00D64F0B" w:rsidRPr="0025048F" w:rsidRDefault="00D64F0B" w:rsidP="00D64F0B">
      <w:pPr>
        <w:shd w:val="clear" w:color="auto" w:fill="FFFFFF"/>
        <w:spacing w:after="0" w:line="270" w:lineRule="atLeast"/>
        <w:jc w:val="center"/>
        <w:textAlignment w:val="top"/>
        <w:rPr>
          <w:rFonts w:ascii="Times New Roman" w:hAnsi="Times New Roman" w:cs="Times New Roman"/>
          <w:b/>
          <w:bCs/>
          <w:sz w:val="56"/>
          <w:szCs w:val="56"/>
          <w:u w:val="single"/>
        </w:rPr>
      </w:pPr>
      <w:r w:rsidRPr="0025048F">
        <w:rPr>
          <w:rFonts w:ascii="Times New Roman" w:hAnsi="Times New Roman" w:cs="Times New Roman"/>
          <w:b/>
          <w:bCs/>
          <w:sz w:val="56"/>
          <w:szCs w:val="56"/>
          <w:u w:val="single"/>
        </w:rPr>
        <w:lastRenderedPageBreak/>
        <w:t>ABSTRACT</w:t>
      </w:r>
    </w:p>
    <w:p w14:paraId="21A62435" w14:textId="77777777" w:rsidR="00D64F0B" w:rsidRPr="00841448" w:rsidRDefault="00D64F0B" w:rsidP="00D64F0B">
      <w:pPr>
        <w:shd w:val="clear" w:color="auto" w:fill="FFFFFF"/>
        <w:spacing w:after="0" w:line="270" w:lineRule="atLeast"/>
        <w:textAlignment w:val="top"/>
        <w:rPr>
          <w:rFonts w:ascii="Times New Roman" w:hAnsi="Times New Roman" w:cs="Times New Roman"/>
          <w:bCs/>
          <w:sz w:val="32"/>
          <w:szCs w:val="32"/>
        </w:rPr>
      </w:pPr>
    </w:p>
    <w:p w14:paraId="7DC7D559" w14:textId="4AD013A7" w:rsidR="000304B3" w:rsidRDefault="000304B3" w:rsidP="009913CD">
      <w:pPr>
        <w:pStyle w:val="text-justify"/>
        <w:spacing w:before="0" w:beforeAutospacing="0" w:after="120" w:afterAutospacing="0"/>
        <w:jc w:val="both"/>
        <w:rPr>
          <w:color w:val="000000" w:themeColor="text1"/>
          <w:sz w:val="40"/>
          <w:szCs w:val="40"/>
        </w:rPr>
      </w:pPr>
      <w:r w:rsidRPr="0025048F">
        <w:rPr>
          <w:color w:val="000000" w:themeColor="text1"/>
          <w:sz w:val="40"/>
          <w:szCs w:val="40"/>
        </w:rPr>
        <w:t>Traveling is a large growing business across all countries. Bus reservation system deals with maintenance of records of details of each passenger. It also includes maintenance of information like schedule and details of each bus.</w:t>
      </w:r>
    </w:p>
    <w:p w14:paraId="20EC4C83" w14:textId="77777777" w:rsidR="0025048F" w:rsidRPr="0025048F" w:rsidRDefault="0025048F" w:rsidP="009913CD">
      <w:pPr>
        <w:pStyle w:val="text-justify"/>
        <w:spacing w:before="0" w:beforeAutospacing="0" w:after="120" w:afterAutospacing="0"/>
        <w:jc w:val="both"/>
        <w:rPr>
          <w:color w:val="000000" w:themeColor="text1"/>
          <w:sz w:val="40"/>
          <w:szCs w:val="40"/>
        </w:rPr>
      </w:pPr>
    </w:p>
    <w:p w14:paraId="7650BE33" w14:textId="50193E6A" w:rsidR="000304B3" w:rsidRDefault="000304B3" w:rsidP="009913CD">
      <w:pPr>
        <w:pStyle w:val="text-justify"/>
        <w:spacing w:before="0" w:beforeAutospacing="0" w:after="120" w:afterAutospacing="0"/>
        <w:jc w:val="both"/>
        <w:rPr>
          <w:color w:val="000000" w:themeColor="text1"/>
          <w:sz w:val="40"/>
          <w:szCs w:val="40"/>
        </w:rPr>
      </w:pPr>
      <w:r w:rsidRPr="0025048F">
        <w:rPr>
          <w:color w:val="000000" w:themeColor="text1"/>
          <w:sz w:val="40"/>
          <w:szCs w:val="40"/>
        </w:rPr>
        <w:t>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w:t>
      </w:r>
    </w:p>
    <w:p w14:paraId="6F19C60F" w14:textId="77777777" w:rsidR="0025048F" w:rsidRPr="0025048F" w:rsidRDefault="0025048F" w:rsidP="009913CD">
      <w:pPr>
        <w:pStyle w:val="text-justify"/>
        <w:spacing w:before="0" w:beforeAutospacing="0" w:after="120" w:afterAutospacing="0"/>
        <w:jc w:val="both"/>
        <w:rPr>
          <w:color w:val="000000" w:themeColor="text1"/>
          <w:sz w:val="40"/>
          <w:szCs w:val="40"/>
        </w:rPr>
      </w:pPr>
    </w:p>
    <w:p w14:paraId="129DA8EF" w14:textId="2A67183A" w:rsidR="002E24DD" w:rsidRPr="0025048F" w:rsidRDefault="008421AC" w:rsidP="008421AC">
      <w:pPr>
        <w:rPr>
          <w:rFonts w:ascii="Times New Roman" w:hAnsi="Times New Roman" w:cs="Times New Roman"/>
          <w:color w:val="0D0D0D" w:themeColor="text1" w:themeTint="F2"/>
          <w:sz w:val="40"/>
          <w:szCs w:val="40"/>
        </w:rPr>
      </w:pPr>
      <w:r w:rsidRPr="0025048F">
        <w:rPr>
          <w:rFonts w:ascii="Times New Roman" w:hAnsi="Times New Roman" w:cs="Times New Roman"/>
          <w:color w:val="0D0D0D" w:themeColor="text1" w:themeTint="F2"/>
          <w:sz w:val="40"/>
          <w:szCs w:val="40"/>
        </w:rPr>
        <w:t>By using this software, we can reserve tickets from any part of the world via internet. Customer can check availability of bus and reserve selective seats. The project provides and checks all sorts of constraints so that user does give only useful data and thus validation is done in an effective way</w:t>
      </w:r>
      <w:r w:rsidR="0025048F">
        <w:rPr>
          <w:rFonts w:ascii="Times New Roman" w:hAnsi="Times New Roman" w:cs="Times New Roman"/>
          <w:color w:val="0D0D0D" w:themeColor="text1" w:themeTint="F2"/>
          <w:sz w:val="40"/>
          <w:szCs w:val="40"/>
        </w:rPr>
        <w:t>.</w:t>
      </w:r>
      <w:r w:rsidR="002E24DD" w:rsidRPr="0025048F">
        <w:rPr>
          <w:rFonts w:ascii="Times New Roman" w:hAnsi="Times New Roman" w:cs="Times New Roman"/>
          <w:color w:val="0D0D0D" w:themeColor="text1" w:themeTint="F2"/>
          <w:sz w:val="40"/>
          <w:szCs w:val="40"/>
        </w:rPr>
        <w:br w:type="page"/>
      </w:r>
    </w:p>
    <w:p w14:paraId="45669CC9" w14:textId="77777777" w:rsidR="009913CD" w:rsidRPr="0025048F" w:rsidRDefault="009913CD" w:rsidP="009913CD">
      <w:pPr>
        <w:pStyle w:val="text-justify"/>
        <w:spacing w:before="0" w:beforeAutospacing="0" w:after="120" w:afterAutospacing="0"/>
        <w:jc w:val="center"/>
        <w:rPr>
          <w:b/>
          <w:color w:val="000000" w:themeColor="text1"/>
          <w:sz w:val="56"/>
          <w:szCs w:val="56"/>
          <w:u w:val="single"/>
        </w:rPr>
      </w:pPr>
      <w:r w:rsidRPr="0025048F">
        <w:rPr>
          <w:b/>
          <w:color w:val="000000" w:themeColor="text1"/>
          <w:sz w:val="56"/>
          <w:szCs w:val="56"/>
          <w:u w:val="single"/>
        </w:rPr>
        <w:lastRenderedPageBreak/>
        <w:t>INTRODUCTION</w:t>
      </w:r>
    </w:p>
    <w:p w14:paraId="0C999B32" w14:textId="77777777" w:rsidR="008421AC" w:rsidRPr="00841448" w:rsidRDefault="008421AC" w:rsidP="009913CD">
      <w:pPr>
        <w:pStyle w:val="text-justify"/>
        <w:spacing w:before="0" w:beforeAutospacing="0" w:after="120" w:afterAutospacing="0"/>
        <w:jc w:val="center"/>
        <w:rPr>
          <w:ins w:id="1" w:author="Unknown"/>
          <w:b/>
          <w:color w:val="000000" w:themeColor="text1"/>
          <w:sz w:val="36"/>
          <w:szCs w:val="36"/>
          <w:u w:val="single"/>
        </w:rPr>
      </w:pPr>
    </w:p>
    <w:p w14:paraId="7BE38E46" w14:textId="77777777" w:rsidR="009913CD" w:rsidRPr="0025048F" w:rsidRDefault="009913CD" w:rsidP="009913CD">
      <w:pPr>
        <w:rPr>
          <w:rFonts w:ascii="Times New Roman" w:hAnsi="Times New Roman" w:cs="Times New Roman"/>
          <w:bCs/>
          <w:sz w:val="40"/>
          <w:szCs w:val="40"/>
        </w:rPr>
      </w:pPr>
      <w:r w:rsidRPr="0025048F">
        <w:rPr>
          <w:rFonts w:ascii="Times New Roman" w:hAnsi="Times New Roman" w:cs="Times New Roman"/>
          <w:bCs/>
          <w:sz w:val="40"/>
          <w:szCs w:val="40"/>
        </w:rPr>
        <w:t xml:space="preserve">The focus of the project is to computerize traveling company to manage data, so that all the transactions become fast and there should not be any error in transaction like calculation mistake, bill generation and other things. It replaces all the paper work. </w:t>
      </w:r>
    </w:p>
    <w:p w14:paraId="25D8E9BE" w14:textId="6293E5FE" w:rsidR="009913CD" w:rsidRPr="0025048F" w:rsidRDefault="009913CD" w:rsidP="009913CD">
      <w:pPr>
        <w:rPr>
          <w:rFonts w:ascii="Times New Roman" w:hAnsi="Times New Roman" w:cs="Times New Roman"/>
          <w:bCs/>
          <w:sz w:val="40"/>
          <w:szCs w:val="40"/>
        </w:rPr>
      </w:pPr>
      <w:r w:rsidRPr="0025048F">
        <w:rPr>
          <w:rFonts w:ascii="Times New Roman" w:hAnsi="Times New Roman" w:cs="Times New Roman"/>
          <w:bCs/>
          <w:sz w:val="40"/>
          <w:szCs w:val="40"/>
        </w:rPr>
        <w:t>This reservation system has three modules. First module is for Bus registration. Second module is for Bus availability. Using third module passenger can book a ticket.</w:t>
      </w:r>
    </w:p>
    <w:p w14:paraId="0D8BE3B6" w14:textId="77777777" w:rsidR="009913CD" w:rsidRPr="0025048F" w:rsidRDefault="009913CD" w:rsidP="009913CD">
      <w:pPr>
        <w:rPr>
          <w:rFonts w:ascii="Times New Roman" w:hAnsi="Times New Roman" w:cs="Times New Roman"/>
          <w:bCs/>
          <w:sz w:val="40"/>
          <w:szCs w:val="40"/>
        </w:rPr>
      </w:pPr>
      <w:r w:rsidRPr="0025048F">
        <w:rPr>
          <w:rFonts w:ascii="Times New Roman" w:hAnsi="Times New Roman" w:cs="Times New Roman"/>
          <w:bCs/>
          <w:sz w:val="40"/>
          <w:szCs w:val="40"/>
        </w:rPr>
        <w:t>It can generate bill during booking.</w:t>
      </w:r>
    </w:p>
    <w:p w14:paraId="4AAB6DBF" w14:textId="77777777" w:rsidR="009913CD" w:rsidRPr="0025048F" w:rsidRDefault="009913CD" w:rsidP="009913CD">
      <w:pPr>
        <w:rPr>
          <w:rFonts w:ascii="Times New Roman" w:hAnsi="Times New Roman" w:cs="Times New Roman"/>
          <w:bCs/>
          <w:sz w:val="40"/>
          <w:szCs w:val="40"/>
        </w:rPr>
      </w:pPr>
    </w:p>
    <w:p w14:paraId="2D9E0DCE" w14:textId="77777777" w:rsidR="00421BF2" w:rsidRPr="0025048F" w:rsidRDefault="00421BF2">
      <w:pPr>
        <w:rPr>
          <w:rFonts w:ascii="Times New Roman" w:hAnsi="Times New Roman" w:cs="Times New Roman"/>
          <w:bCs/>
          <w:sz w:val="40"/>
          <w:szCs w:val="40"/>
        </w:rPr>
      </w:pPr>
    </w:p>
    <w:p w14:paraId="23847460" w14:textId="77777777" w:rsidR="00421BF2" w:rsidRPr="0025048F" w:rsidRDefault="00421BF2">
      <w:pPr>
        <w:rPr>
          <w:rFonts w:ascii="Times New Roman" w:hAnsi="Times New Roman" w:cs="Times New Roman"/>
          <w:bCs/>
          <w:sz w:val="40"/>
          <w:szCs w:val="40"/>
        </w:rPr>
      </w:pPr>
    </w:p>
    <w:p w14:paraId="2B7146DE" w14:textId="77777777" w:rsidR="00421BF2" w:rsidRPr="0025048F" w:rsidRDefault="00421BF2" w:rsidP="008421AC">
      <w:pPr>
        <w:jc w:val="center"/>
        <w:rPr>
          <w:rFonts w:ascii="Times New Roman" w:hAnsi="Times New Roman" w:cs="Times New Roman"/>
          <w:color w:val="202124"/>
          <w:sz w:val="19"/>
          <w:szCs w:val="19"/>
          <w:shd w:val="clear" w:color="auto" w:fill="FFFFFF"/>
        </w:rPr>
      </w:pPr>
      <w:r w:rsidRPr="0025048F">
        <w:rPr>
          <w:rFonts w:ascii="Times New Roman" w:hAnsi="Times New Roman" w:cs="Times New Roman"/>
          <w:bCs/>
          <w:sz w:val="40"/>
          <w:szCs w:val="40"/>
        </w:rPr>
        <w:br w:type="page"/>
      </w:r>
    </w:p>
    <w:p w14:paraId="44E4E347" w14:textId="7F6197D6" w:rsidR="008421AC" w:rsidRDefault="00421BF2" w:rsidP="0025048F">
      <w:pPr>
        <w:jc w:val="center"/>
        <w:rPr>
          <w:rFonts w:ascii="Times New Roman" w:hAnsi="Times New Roman" w:cs="Times New Roman"/>
          <w:b/>
          <w:bCs/>
          <w:sz w:val="56"/>
          <w:szCs w:val="56"/>
          <w:u w:val="single"/>
        </w:rPr>
      </w:pPr>
      <w:r w:rsidRPr="0025048F">
        <w:rPr>
          <w:rFonts w:ascii="Times New Roman" w:hAnsi="Times New Roman" w:cs="Times New Roman"/>
          <w:b/>
          <w:bCs/>
          <w:sz w:val="56"/>
          <w:szCs w:val="56"/>
          <w:u w:val="single"/>
        </w:rPr>
        <w:lastRenderedPageBreak/>
        <w:t>OBJECTIVE</w:t>
      </w:r>
    </w:p>
    <w:p w14:paraId="5E0AF76F" w14:textId="77777777" w:rsidR="0025048F" w:rsidRPr="00841448" w:rsidRDefault="0025048F" w:rsidP="0025048F">
      <w:pPr>
        <w:jc w:val="center"/>
        <w:rPr>
          <w:rFonts w:ascii="Times New Roman" w:hAnsi="Times New Roman" w:cs="Times New Roman"/>
          <w:b/>
          <w:bCs/>
          <w:sz w:val="18"/>
          <w:szCs w:val="18"/>
          <w:u w:val="single"/>
        </w:rPr>
      </w:pPr>
    </w:p>
    <w:p w14:paraId="1BF00139" w14:textId="77777777" w:rsidR="00421BF2" w:rsidRPr="0025048F" w:rsidRDefault="00421BF2" w:rsidP="0025048F">
      <w:pPr>
        <w:rPr>
          <w:rFonts w:ascii="Times New Roman" w:hAnsi="Times New Roman" w:cs="Times New Roman"/>
          <w:color w:val="202124"/>
          <w:sz w:val="44"/>
          <w:szCs w:val="44"/>
          <w:shd w:val="clear" w:color="auto" w:fill="FFFFFF"/>
        </w:rPr>
      </w:pPr>
      <w:r w:rsidRPr="0025048F">
        <w:rPr>
          <w:rFonts w:ascii="Times New Roman" w:hAnsi="Times New Roman" w:cs="Times New Roman"/>
          <w:color w:val="202124"/>
          <w:sz w:val="44"/>
          <w:szCs w:val="44"/>
          <w:shd w:val="clear" w:color="auto" w:fill="FFFFFF"/>
        </w:rPr>
        <w:t>The main </w:t>
      </w:r>
      <w:r w:rsidRPr="0025048F">
        <w:rPr>
          <w:rFonts w:ascii="Times New Roman" w:hAnsi="Times New Roman" w:cs="Times New Roman"/>
          <w:b/>
          <w:bCs/>
          <w:color w:val="202124"/>
          <w:sz w:val="44"/>
          <w:szCs w:val="44"/>
          <w:shd w:val="clear" w:color="auto" w:fill="FFFFFF"/>
        </w:rPr>
        <w:t>objective</w:t>
      </w:r>
      <w:r w:rsidRPr="0025048F">
        <w:rPr>
          <w:rFonts w:ascii="Times New Roman" w:hAnsi="Times New Roman" w:cs="Times New Roman"/>
          <w:color w:val="202124"/>
          <w:sz w:val="44"/>
          <w:szCs w:val="44"/>
          <w:shd w:val="clear" w:color="auto" w:fill="FFFFFF"/>
        </w:rPr>
        <w:t> of the proposed </w:t>
      </w:r>
      <w:r w:rsidRPr="0025048F">
        <w:rPr>
          <w:rFonts w:ascii="Times New Roman" w:hAnsi="Times New Roman" w:cs="Times New Roman"/>
          <w:b/>
          <w:bCs/>
          <w:color w:val="202124"/>
          <w:sz w:val="44"/>
          <w:szCs w:val="44"/>
          <w:shd w:val="clear" w:color="auto" w:fill="FFFFFF"/>
        </w:rPr>
        <w:t>system</w:t>
      </w:r>
      <w:r w:rsidRPr="0025048F">
        <w:rPr>
          <w:rFonts w:ascii="Times New Roman" w:hAnsi="Times New Roman" w:cs="Times New Roman"/>
          <w:color w:val="202124"/>
          <w:sz w:val="44"/>
          <w:szCs w:val="44"/>
          <w:shd w:val="clear" w:color="auto" w:fill="FFFFFF"/>
        </w:rPr>
        <w:t>” </w:t>
      </w:r>
      <w:r w:rsidRPr="0025048F">
        <w:rPr>
          <w:rFonts w:ascii="Times New Roman" w:hAnsi="Times New Roman" w:cs="Times New Roman"/>
          <w:b/>
          <w:bCs/>
          <w:color w:val="202124"/>
          <w:sz w:val="44"/>
          <w:szCs w:val="44"/>
          <w:shd w:val="clear" w:color="auto" w:fill="FFFFFF"/>
        </w:rPr>
        <w:t>Bus Reservation System</w:t>
      </w:r>
      <w:r w:rsidRPr="0025048F">
        <w:rPr>
          <w:rFonts w:ascii="Times New Roman" w:hAnsi="Times New Roman" w:cs="Times New Roman"/>
          <w:color w:val="202124"/>
          <w:sz w:val="44"/>
          <w:szCs w:val="44"/>
          <w:shd w:val="clear" w:color="auto" w:fill="FFFFFF"/>
        </w:rPr>
        <w:t>” is to eliminate the manual </w:t>
      </w:r>
      <w:r w:rsidRPr="0025048F">
        <w:rPr>
          <w:rFonts w:ascii="Times New Roman" w:hAnsi="Times New Roman" w:cs="Times New Roman"/>
          <w:b/>
          <w:bCs/>
          <w:color w:val="202124"/>
          <w:sz w:val="44"/>
          <w:szCs w:val="44"/>
          <w:shd w:val="clear" w:color="auto" w:fill="FFFFFF"/>
        </w:rPr>
        <w:t>reservation system</w:t>
      </w:r>
      <w:r w:rsidRPr="0025048F">
        <w:rPr>
          <w:rFonts w:ascii="Times New Roman" w:hAnsi="Times New Roman" w:cs="Times New Roman"/>
          <w:color w:val="202124"/>
          <w:sz w:val="44"/>
          <w:szCs w:val="44"/>
          <w:shd w:val="clear" w:color="auto" w:fill="FFFFFF"/>
        </w:rPr>
        <w:t>. Making the </w:t>
      </w:r>
      <w:r w:rsidRPr="0025048F">
        <w:rPr>
          <w:rFonts w:ascii="Times New Roman" w:hAnsi="Times New Roman" w:cs="Times New Roman"/>
          <w:b/>
          <w:bCs/>
          <w:color w:val="202124"/>
          <w:sz w:val="44"/>
          <w:szCs w:val="44"/>
          <w:shd w:val="clear" w:color="auto" w:fill="FFFFFF"/>
        </w:rPr>
        <w:t>reservation system</w:t>
      </w:r>
      <w:r w:rsidRPr="0025048F">
        <w:rPr>
          <w:rFonts w:ascii="Times New Roman" w:hAnsi="Times New Roman" w:cs="Times New Roman"/>
          <w:color w:val="202124"/>
          <w:sz w:val="44"/>
          <w:szCs w:val="44"/>
          <w:shd w:val="clear" w:color="auto" w:fill="FFFFFF"/>
        </w:rPr>
        <w:t>, fast, user friendly avoid the unnecessary delay in </w:t>
      </w:r>
      <w:r w:rsidRPr="0025048F">
        <w:rPr>
          <w:rFonts w:ascii="Times New Roman" w:hAnsi="Times New Roman" w:cs="Times New Roman"/>
          <w:b/>
          <w:bCs/>
          <w:color w:val="202124"/>
          <w:sz w:val="44"/>
          <w:szCs w:val="44"/>
          <w:shd w:val="clear" w:color="auto" w:fill="FFFFFF"/>
        </w:rPr>
        <w:t>reservation</w:t>
      </w:r>
      <w:r w:rsidRPr="0025048F">
        <w:rPr>
          <w:rFonts w:ascii="Times New Roman" w:hAnsi="Times New Roman" w:cs="Times New Roman"/>
          <w:color w:val="202124"/>
          <w:sz w:val="44"/>
          <w:szCs w:val="44"/>
          <w:shd w:val="clear" w:color="auto" w:fill="FFFFFF"/>
        </w:rPr>
        <w:t>. The new </w:t>
      </w:r>
      <w:r w:rsidRPr="0025048F">
        <w:rPr>
          <w:rFonts w:ascii="Times New Roman" w:hAnsi="Times New Roman" w:cs="Times New Roman"/>
          <w:b/>
          <w:bCs/>
          <w:color w:val="202124"/>
          <w:sz w:val="44"/>
          <w:szCs w:val="44"/>
          <w:shd w:val="clear" w:color="auto" w:fill="FFFFFF"/>
        </w:rPr>
        <w:t>system</w:t>
      </w:r>
      <w:r w:rsidRPr="0025048F">
        <w:rPr>
          <w:rFonts w:ascii="Times New Roman" w:hAnsi="Times New Roman" w:cs="Times New Roman"/>
          <w:color w:val="202124"/>
          <w:sz w:val="44"/>
          <w:szCs w:val="44"/>
          <w:shd w:val="clear" w:color="auto" w:fill="FFFFFF"/>
        </w:rPr>
        <w:t> needs to develop that can handle lots of records and reports efficiently.</w:t>
      </w:r>
    </w:p>
    <w:p w14:paraId="616BA6CC" w14:textId="77777777" w:rsidR="00421BF2" w:rsidRPr="0025048F" w:rsidRDefault="00421BF2" w:rsidP="0025048F">
      <w:pPr>
        <w:rPr>
          <w:rFonts w:ascii="Times New Roman" w:hAnsi="Times New Roman" w:cs="Times New Roman"/>
          <w:color w:val="202124"/>
          <w:sz w:val="19"/>
          <w:szCs w:val="19"/>
          <w:shd w:val="clear" w:color="auto" w:fill="FFFFFF"/>
        </w:rPr>
      </w:pPr>
      <w:r w:rsidRPr="0025048F">
        <w:rPr>
          <w:rFonts w:ascii="Times New Roman" w:hAnsi="Times New Roman" w:cs="Times New Roman"/>
          <w:color w:val="202124"/>
          <w:sz w:val="19"/>
          <w:szCs w:val="19"/>
          <w:shd w:val="clear" w:color="auto" w:fill="FFFFFF"/>
        </w:rPr>
        <w:br w:type="page"/>
      </w:r>
    </w:p>
    <w:p w14:paraId="79EAB7B3" w14:textId="77777777" w:rsidR="00421BF2" w:rsidRPr="0025048F" w:rsidRDefault="00421BF2" w:rsidP="00421BF2">
      <w:pPr>
        <w:jc w:val="center"/>
        <w:rPr>
          <w:rFonts w:ascii="Times New Roman" w:hAnsi="Times New Roman" w:cs="Times New Roman"/>
          <w:b/>
          <w:bCs/>
          <w:sz w:val="56"/>
          <w:szCs w:val="56"/>
          <w:u w:val="single"/>
        </w:rPr>
      </w:pPr>
      <w:r w:rsidRPr="0025048F">
        <w:rPr>
          <w:rFonts w:ascii="Times New Roman" w:hAnsi="Times New Roman" w:cs="Times New Roman"/>
          <w:b/>
          <w:bCs/>
          <w:sz w:val="56"/>
          <w:szCs w:val="56"/>
          <w:u w:val="single"/>
        </w:rPr>
        <w:lastRenderedPageBreak/>
        <w:t>Features</w:t>
      </w:r>
    </w:p>
    <w:p w14:paraId="3C9634D4" w14:textId="77777777" w:rsidR="008421AC" w:rsidRPr="00841448" w:rsidRDefault="008421AC" w:rsidP="00421BF2">
      <w:pPr>
        <w:jc w:val="center"/>
        <w:rPr>
          <w:rFonts w:ascii="Times New Roman" w:hAnsi="Times New Roman" w:cs="Times New Roman"/>
          <w:b/>
          <w:bCs/>
          <w:sz w:val="14"/>
          <w:szCs w:val="14"/>
          <w:u w:val="single"/>
        </w:rPr>
      </w:pPr>
    </w:p>
    <w:p w14:paraId="69758AF2" w14:textId="77777777" w:rsidR="00421BF2" w:rsidRPr="0025048F" w:rsidRDefault="00421BF2" w:rsidP="00421BF2">
      <w:p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1. Interactive and user friendly</w:t>
      </w:r>
    </w:p>
    <w:p w14:paraId="5D604F43" w14:textId="77777777" w:rsidR="00421BF2" w:rsidRPr="0025048F" w:rsidRDefault="00421BF2" w:rsidP="00421BF2">
      <w:p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2. Simple and easy to Book a ticket.</w:t>
      </w:r>
    </w:p>
    <w:p w14:paraId="52CDA604" w14:textId="77777777" w:rsidR="00421BF2" w:rsidRPr="0025048F" w:rsidRDefault="00421BF2" w:rsidP="00421BF2">
      <w:p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Cs/>
          <w:sz w:val="40"/>
          <w:szCs w:val="40"/>
        </w:rPr>
        <w:t xml:space="preserve">3. </w:t>
      </w:r>
      <w:r w:rsidR="000074C5" w:rsidRPr="0025048F">
        <w:rPr>
          <w:rFonts w:ascii="Times New Roman" w:hAnsi="Times New Roman" w:cs="Times New Roman"/>
          <w:bCs/>
          <w:sz w:val="40"/>
          <w:szCs w:val="40"/>
        </w:rPr>
        <w:t>Easy to add new bus.</w:t>
      </w:r>
    </w:p>
    <w:p w14:paraId="3666B7C7" w14:textId="77777777" w:rsidR="000074C5" w:rsidRPr="0025048F" w:rsidRDefault="000074C5" w:rsidP="00421BF2">
      <w:pPr>
        <w:jc w:val="center"/>
        <w:rPr>
          <w:rFonts w:ascii="Times New Roman" w:hAnsi="Times New Roman" w:cs="Times New Roman"/>
          <w:bCs/>
          <w:sz w:val="40"/>
          <w:szCs w:val="40"/>
        </w:rPr>
      </w:pPr>
    </w:p>
    <w:p w14:paraId="1DA51C58" w14:textId="77777777" w:rsidR="000074C5" w:rsidRPr="0025048F" w:rsidRDefault="000074C5">
      <w:pPr>
        <w:rPr>
          <w:rFonts w:ascii="Times New Roman" w:hAnsi="Times New Roman" w:cs="Times New Roman"/>
          <w:bCs/>
          <w:sz w:val="40"/>
          <w:szCs w:val="40"/>
        </w:rPr>
      </w:pPr>
      <w:r w:rsidRPr="0025048F">
        <w:rPr>
          <w:rFonts w:ascii="Times New Roman" w:hAnsi="Times New Roman" w:cs="Times New Roman"/>
          <w:bCs/>
          <w:sz w:val="40"/>
          <w:szCs w:val="40"/>
        </w:rPr>
        <w:br w:type="page"/>
      </w:r>
    </w:p>
    <w:p w14:paraId="623D27A5" w14:textId="77777777" w:rsidR="00421BF2" w:rsidRPr="0025048F" w:rsidRDefault="000074C5" w:rsidP="00421BF2">
      <w:pPr>
        <w:jc w:val="center"/>
        <w:rPr>
          <w:rFonts w:ascii="Times New Roman" w:hAnsi="Times New Roman" w:cs="Times New Roman"/>
          <w:b/>
          <w:bCs/>
          <w:sz w:val="52"/>
          <w:szCs w:val="52"/>
          <w:u w:val="single"/>
        </w:rPr>
      </w:pPr>
      <w:r w:rsidRPr="0025048F">
        <w:rPr>
          <w:rFonts w:ascii="Times New Roman" w:hAnsi="Times New Roman" w:cs="Times New Roman"/>
          <w:b/>
          <w:bCs/>
          <w:sz w:val="52"/>
          <w:szCs w:val="52"/>
          <w:u w:val="single"/>
        </w:rPr>
        <w:lastRenderedPageBreak/>
        <w:t>MATERIALS AND METHODOLOGY</w:t>
      </w:r>
    </w:p>
    <w:p w14:paraId="5F26D050" w14:textId="77777777" w:rsidR="000074C5" w:rsidRPr="0025048F" w:rsidRDefault="000074C5" w:rsidP="0025048F">
      <w:pPr>
        <w:pStyle w:val="ListParagraph"/>
        <w:numPr>
          <w:ilvl w:val="0"/>
          <w:numId w:val="9"/>
        </w:numPr>
        <w:rPr>
          <w:rFonts w:ascii="Times New Roman" w:hAnsi="Times New Roman" w:cs="Times New Roman"/>
          <w:b/>
          <w:bCs/>
          <w:sz w:val="52"/>
          <w:szCs w:val="52"/>
          <w:u w:val="single"/>
        </w:rPr>
      </w:pPr>
      <w:r w:rsidRPr="0025048F">
        <w:rPr>
          <w:rFonts w:ascii="Times New Roman" w:hAnsi="Times New Roman" w:cs="Times New Roman"/>
          <w:b/>
          <w:bCs/>
          <w:sz w:val="52"/>
          <w:szCs w:val="52"/>
          <w:u w:val="single"/>
        </w:rPr>
        <w:t>Introduction</w:t>
      </w:r>
    </w:p>
    <w:p w14:paraId="6F127210" w14:textId="77777777" w:rsidR="000074C5" w:rsidRPr="0025048F" w:rsidRDefault="000074C5" w:rsidP="008421AC">
      <w:pPr>
        <w:rPr>
          <w:rFonts w:ascii="Times New Roman" w:hAnsi="Times New Roman" w:cs="Times New Roman"/>
          <w:color w:val="333333"/>
          <w:sz w:val="40"/>
          <w:szCs w:val="40"/>
          <w:shd w:val="clear" w:color="auto" w:fill="FFFFFF"/>
        </w:rPr>
      </w:pPr>
      <w:r w:rsidRPr="0025048F">
        <w:rPr>
          <w:rFonts w:ascii="Times New Roman" w:hAnsi="Times New Roman" w:cs="Times New Roman"/>
          <w:color w:val="333333"/>
          <w:sz w:val="40"/>
          <w:szCs w:val="40"/>
          <w:shd w:val="clear" w:color="auto" w:fill="FFFFFF"/>
        </w:rPr>
        <w:t xml:space="preserve">The C++ programming language supports multiparadigm programming. We can write programs in procedural, object-oriented, generic way at the same time. However, it is difficult to figure out exercises for the terminal examinations since not easy to separate the algorithmic cogitation from the knowledge of the programming language. There are some basic elements that programmer students have to know: constructors, parameter passing, objects, inheritance, standard library, handling constants, copying objects, functions and member functions, etc. Exercises must be multiparadigm according to the C++ language. Using only one paradigm in C++ is not enough. This results in that we have to distinguish the different linguistic constructs on the basis of its complexity. Many questions are arisen in connection with the exercises of terminal examinations. How can we gauge the procedural, the object-oriented, and the generic paradigms at the same time? How can we gauge students' C++ knowledge when we do not lay stress on the algorithmic cogitation? What kind of exercises may be interesting by the Standard Template Library? Which C++ constructs are reckoned to </w:t>
      </w:r>
      <w:r w:rsidRPr="0025048F">
        <w:rPr>
          <w:rFonts w:ascii="Times New Roman" w:hAnsi="Times New Roman" w:cs="Times New Roman"/>
          <w:color w:val="333333"/>
          <w:sz w:val="40"/>
          <w:szCs w:val="40"/>
          <w:shd w:val="clear" w:color="auto" w:fill="FFFFFF"/>
        </w:rPr>
        <w:lastRenderedPageBreak/>
        <w:t>be more difficult and which ones considered to be easier? What are the most important ones? In this paper we give answers to the previous questions, we describe our methodology to assessment of students' C++ knowledge in a semi-automatic grading way. We also present exercise examples that worked out according to our methodology. We take stock of students' results in the paper.</w:t>
      </w:r>
    </w:p>
    <w:p w14:paraId="31AECA52" w14:textId="77777777" w:rsidR="000074C5" w:rsidRPr="00841448" w:rsidRDefault="000074C5" w:rsidP="00841448">
      <w:pPr>
        <w:rPr>
          <w:rFonts w:ascii="Times New Roman" w:hAnsi="Times New Roman" w:cs="Times New Roman"/>
          <w:color w:val="333333"/>
          <w:sz w:val="28"/>
          <w:szCs w:val="28"/>
          <w:shd w:val="clear" w:color="auto" w:fill="FFFFFF"/>
        </w:rPr>
      </w:pPr>
    </w:p>
    <w:p w14:paraId="19948508" w14:textId="77777777" w:rsidR="000074C5" w:rsidRPr="0025048F" w:rsidRDefault="000074C5" w:rsidP="0025048F">
      <w:pPr>
        <w:pStyle w:val="ListParagraph"/>
        <w:numPr>
          <w:ilvl w:val="0"/>
          <w:numId w:val="9"/>
        </w:numPr>
        <w:rPr>
          <w:rFonts w:ascii="Times New Roman" w:hAnsi="Times New Roman" w:cs="Times New Roman"/>
          <w:b/>
          <w:color w:val="333333"/>
          <w:sz w:val="52"/>
          <w:szCs w:val="52"/>
          <w:u w:val="single"/>
          <w:shd w:val="clear" w:color="auto" w:fill="FFFFFF"/>
        </w:rPr>
      </w:pPr>
      <w:r w:rsidRPr="0025048F">
        <w:rPr>
          <w:rFonts w:ascii="Times New Roman" w:hAnsi="Times New Roman" w:cs="Times New Roman"/>
          <w:b/>
          <w:color w:val="333333"/>
          <w:sz w:val="52"/>
          <w:szCs w:val="52"/>
          <w:u w:val="single"/>
          <w:shd w:val="clear" w:color="auto" w:fill="FFFFFF"/>
        </w:rPr>
        <w:t>History</w:t>
      </w:r>
    </w:p>
    <w:p w14:paraId="71C04431" w14:textId="7794071B" w:rsidR="000074C5" w:rsidRDefault="000074C5" w:rsidP="008421AC">
      <w:pPr>
        <w:rPr>
          <w:rFonts w:ascii="Times New Roman" w:hAnsi="Times New Roman" w:cs="Times New Roman"/>
          <w:color w:val="000000"/>
          <w:sz w:val="40"/>
          <w:szCs w:val="40"/>
          <w:shd w:val="clear" w:color="auto" w:fill="FFFFFF"/>
        </w:rPr>
      </w:pPr>
      <w:r w:rsidRPr="0025048F">
        <w:rPr>
          <w:rFonts w:ascii="Times New Roman" w:hAnsi="Times New Roman" w:cs="Times New Roman"/>
          <w:color w:val="000000"/>
          <w:sz w:val="40"/>
          <w:szCs w:val="40"/>
          <w:shd w:val="clear" w:color="auto" w:fill="FFFFFF"/>
        </w:rPr>
        <w:t>The C++ programming language has a history going back to 1979, when </w:t>
      </w:r>
      <w:hyperlink r:id="rId7" w:history="1">
        <w:r w:rsidRPr="0025048F">
          <w:rPr>
            <w:rStyle w:val="Hyperlink"/>
            <w:rFonts w:ascii="Times New Roman" w:hAnsi="Times New Roman" w:cs="Times New Roman"/>
            <w:color w:val="000070"/>
            <w:sz w:val="40"/>
            <w:szCs w:val="40"/>
            <w:shd w:val="clear" w:color="auto" w:fill="FFFFFF"/>
          </w:rPr>
          <w:t>Bjarne Stroustrup</w:t>
        </w:r>
      </w:hyperlink>
      <w:r w:rsidRPr="0025048F">
        <w:rPr>
          <w:rFonts w:ascii="Times New Roman" w:hAnsi="Times New Roman" w:cs="Times New Roman"/>
          <w:color w:val="000000"/>
          <w:sz w:val="40"/>
          <w:szCs w:val="40"/>
          <w:shd w:val="clear" w:color="auto" w:fill="FFFFFF"/>
        </w:rPr>
        <w:t xml:space="preserve"> was doing work for his Ph.D. thesis. One of the languages Stroustrup had the opportunity to work with was a language called Simula, which as the name implies is a </w:t>
      </w:r>
      <w:r w:rsidRPr="0025048F">
        <w:rPr>
          <w:rFonts w:ascii="Times New Roman" w:hAnsi="Times New Roman" w:cs="Times New Roman"/>
          <w:sz w:val="40"/>
          <w:szCs w:val="40"/>
          <w:shd w:val="clear" w:color="auto" w:fill="FFFFFF"/>
        </w:rPr>
        <w:t>language</w:t>
      </w:r>
      <w:r w:rsidRPr="0025048F">
        <w:rPr>
          <w:rFonts w:ascii="Times New Roman" w:hAnsi="Times New Roman" w:cs="Times New Roman"/>
          <w:color w:val="000000"/>
          <w:sz w:val="40"/>
          <w:szCs w:val="40"/>
          <w:shd w:val="clear" w:color="auto" w:fill="FFFFFF"/>
        </w:rPr>
        <w:t xml:space="preserve"> primarily designed for simulations. </w:t>
      </w:r>
      <w:hyperlink r:id="rId8" w:history="1">
        <w:r w:rsidRPr="0025048F">
          <w:rPr>
            <w:rStyle w:val="Hyperlink"/>
            <w:rFonts w:ascii="Times New Roman" w:hAnsi="Times New Roman" w:cs="Times New Roman"/>
            <w:color w:val="000070"/>
            <w:sz w:val="40"/>
            <w:szCs w:val="40"/>
            <w:shd w:val="clear" w:color="auto" w:fill="FFFFFF"/>
          </w:rPr>
          <w:t>The Simula 67 language</w:t>
        </w:r>
      </w:hyperlink>
      <w:r w:rsidRPr="0025048F">
        <w:rPr>
          <w:rFonts w:ascii="Times New Roman" w:hAnsi="Times New Roman" w:cs="Times New Roman"/>
          <w:color w:val="000000"/>
          <w:sz w:val="40"/>
          <w:szCs w:val="40"/>
          <w:shd w:val="clear" w:color="auto" w:fill="FFFFFF"/>
        </w:rPr>
        <w:t> - which was the variant that Stroustrup worked with - is regarded as the first language to support the object-oriented programming paradigm. Stroustrup found that this paradigm was very useful for software development, however the Simula language was far too slow for practical use.</w:t>
      </w:r>
      <w:r w:rsidRPr="0025048F">
        <w:rPr>
          <w:rFonts w:ascii="Times New Roman" w:hAnsi="Times New Roman" w:cs="Times New Roman"/>
          <w:color w:val="000000"/>
          <w:sz w:val="40"/>
          <w:szCs w:val="40"/>
        </w:rPr>
        <w:br/>
      </w:r>
      <w:r w:rsidRPr="0025048F">
        <w:rPr>
          <w:rFonts w:ascii="Times New Roman" w:hAnsi="Times New Roman" w:cs="Times New Roman"/>
          <w:color w:val="000000"/>
          <w:sz w:val="40"/>
          <w:szCs w:val="40"/>
        </w:rPr>
        <w:br/>
      </w:r>
      <w:r w:rsidRPr="0025048F">
        <w:rPr>
          <w:rFonts w:ascii="Times New Roman" w:hAnsi="Times New Roman" w:cs="Times New Roman"/>
          <w:color w:val="000000"/>
          <w:sz w:val="40"/>
          <w:szCs w:val="40"/>
          <w:shd w:val="clear" w:color="auto" w:fill="FFFFFF"/>
        </w:rPr>
        <w:lastRenderedPageBreak/>
        <w:t>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w:t>
      </w:r>
      <w:hyperlink r:id="rId9" w:history="1">
        <w:r w:rsidRPr="0025048F">
          <w:rPr>
            <w:rStyle w:val="Hyperlink"/>
            <w:rFonts w:ascii="Times New Roman" w:hAnsi="Times New Roman" w:cs="Times New Roman"/>
            <w:color w:val="000070"/>
            <w:sz w:val="40"/>
            <w:szCs w:val="40"/>
            <w:shd w:val="clear" w:color="auto" w:fill="FFFFFF"/>
          </w:rPr>
          <w:t>classes</w:t>
        </w:r>
      </w:hyperlink>
      <w:r w:rsidRPr="0025048F">
        <w:rPr>
          <w:rFonts w:ascii="Times New Roman" w:hAnsi="Times New Roman" w:cs="Times New Roman"/>
          <w:color w:val="000000"/>
          <w:sz w:val="40"/>
          <w:szCs w:val="40"/>
          <w:shd w:val="clear" w:color="auto" w:fill="FFFFFF"/>
        </w:rPr>
        <w:t>, basic </w:t>
      </w:r>
      <w:hyperlink r:id="rId10" w:anchor="inheritance" w:history="1">
        <w:r w:rsidRPr="0025048F">
          <w:rPr>
            <w:rStyle w:val="Hyperlink"/>
            <w:rFonts w:ascii="Times New Roman" w:hAnsi="Times New Roman" w:cs="Times New Roman"/>
            <w:color w:val="000070"/>
            <w:sz w:val="40"/>
            <w:szCs w:val="40"/>
            <w:shd w:val="clear" w:color="auto" w:fill="FFFFFF"/>
          </w:rPr>
          <w:t>inheritance</w:t>
        </w:r>
      </w:hyperlink>
      <w:r w:rsidRPr="0025048F">
        <w:rPr>
          <w:rFonts w:ascii="Times New Roman" w:hAnsi="Times New Roman" w:cs="Times New Roman"/>
          <w:color w:val="000000"/>
          <w:sz w:val="40"/>
          <w:szCs w:val="40"/>
          <w:shd w:val="clear" w:color="auto" w:fill="FFFFFF"/>
        </w:rPr>
        <w:t>, </w:t>
      </w:r>
      <w:hyperlink r:id="rId11" w:anchor="inline" w:history="1">
        <w:r w:rsidR="00841448" w:rsidRPr="0025048F">
          <w:rPr>
            <w:rStyle w:val="Hyperlink"/>
            <w:rFonts w:ascii="Times New Roman" w:hAnsi="Times New Roman" w:cs="Times New Roman"/>
            <w:color w:val="000070"/>
            <w:sz w:val="40"/>
            <w:szCs w:val="40"/>
            <w:shd w:val="clear" w:color="auto" w:fill="FFFFFF"/>
          </w:rPr>
          <w:t>in lining</w:t>
        </w:r>
      </w:hyperlink>
      <w:r w:rsidRPr="0025048F">
        <w:rPr>
          <w:rFonts w:ascii="Times New Roman" w:hAnsi="Times New Roman" w:cs="Times New Roman"/>
          <w:color w:val="000000"/>
          <w:sz w:val="40"/>
          <w:szCs w:val="40"/>
          <w:shd w:val="clear" w:color="auto" w:fill="FFFFFF"/>
        </w:rPr>
        <w:t>, </w:t>
      </w:r>
      <w:hyperlink r:id="rId12" w:anchor="default_values" w:history="1">
        <w:r w:rsidRPr="0025048F">
          <w:rPr>
            <w:rStyle w:val="Hyperlink"/>
            <w:rFonts w:ascii="Times New Roman" w:hAnsi="Times New Roman" w:cs="Times New Roman"/>
            <w:color w:val="000070"/>
            <w:sz w:val="40"/>
            <w:szCs w:val="40"/>
            <w:shd w:val="clear" w:color="auto" w:fill="FFFFFF"/>
          </w:rPr>
          <w:t>default function arguments</w:t>
        </w:r>
      </w:hyperlink>
      <w:r w:rsidRPr="0025048F">
        <w:rPr>
          <w:rFonts w:ascii="Times New Roman" w:hAnsi="Times New Roman" w:cs="Times New Roman"/>
          <w:color w:val="000000"/>
          <w:sz w:val="40"/>
          <w:szCs w:val="40"/>
          <w:shd w:val="clear" w:color="auto" w:fill="FFFFFF"/>
        </w:rPr>
        <w:t>, and strong type checking in addition to all the features of the C language.</w:t>
      </w:r>
    </w:p>
    <w:p w14:paraId="4061C930" w14:textId="77777777" w:rsidR="0025048F" w:rsidRPr="00841448" w:rsidRDefault="0025048F" w:rsidP="008421AC">
      <w:pPr>
        <w:rPr>
          <w:rFonts w:ascii="Times New Roman" w:hAnsi="Times New Roman" w:cs="Times New Roman"/>
          <w:color w:val="000000"/>
          <w:sz w:val="20"/>
          <w:szCs w:val="20"/>
          <w:shd w:val="clear" w:color="auto" w:fill="FFFFFF"/>
        </w:rPr>
      </w:pPr>
    </w:p>
    <w:p w14:paraId="2BF55322" w14:textId="313DD47C" w:rsidR="000074C5" w:rsidRPr="0025048F" w:rsidRDefault="000074C5" w:rsidP="0025048F">
      <w:pPr>
        <w:pStyle w:val="ListParagraph"/>
        <w:numPr>
          <w:ilvl w:val="0"/>
          <w:numId w:val="9"/>
        </w:numPr>
        <w:rPr>
          <w:rFonts w:ascii="Times New Roman" w:hAnsi="Times New Roman" w:cs="Times New Roman"/>
          <w:color w:val="000000"/>
          <w:sz w:val="28"/>
          <w:szCs w:val="28"/>
          <w:shd w:val="clear" w:color="auto" w:fill="FFFFFF"/>
        </w:rPr>
      </w:pPr>
      <w:r w:rsidRPr="0025048F">
        <w:rPr>
          <w:rFonts w:ascii="Times New Roman" w:hAnsi="Times New Roman" w:cs="Times New Roman"/>
          <w:b/>
          <w:color w:val="444444"/>
          <w:spacing w:val="-8"/>
          <w:sz w:val="52"/>
          <w:szCs w:val="52"/>
          <w:u w:val="single"/>
        </w:rPr>
        <w:t>Features of C++</w:t>
      </w:r>
    </w:p>
    <w:p w14:paraId="297B7DB3" w14:textId="2C0D7715" w:rsidR="000074C5" w:rsidRPr="0025048F" w:rsidRDefault="000074C5" w:rsidP="0025048F">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Here are some of the remarkable features of C++ language:</w:t>
      </w:r>
    </w:p>
    <w:p w14:paraId="0191FCB2"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1. OOP (Object-Oriented Programming)</w:t>
      </w:r>
    </w:p>
    <w:p w14:paraId="5897E2C6" w14:textId="77777777" w:rsidR="000074C5" w:rsidRPr="0025048F" w:rsidRDefault="000074C5" w:rsidP="000074C5">
      <w:pPr>
        <w:shd w:val="clear" w:color="auto" w:fill="FFFFFF"/>
        <w:spacing w:after="0" w:line="240" w:lineRule="auto"/>
        <w:textAlignment w:val="baseline"/>
        <w:rPr>
          <w:rFonts w:ascii="Times New Roman" w:hAnsi="Times New Roman" w:cs="Times New Roman"/>
          <w:sz w:val="40"/>
          <w:szCs w:val="40"/>
        </w:rPr>
      </w:pPr>
      <w:r w:rsidRPr="0025048F">
        <w:rPr>
          <w:rFonts w:ascii="Times New Roman" w:hAnsi="Times New Roman" w:cs="Times New Roman"/>
          <w:i/>
          <w:iCs/>
          <w:sz w:val="40"/>
          <w:szCs w:val="40"/>
        </w:rPr>
        <w:t>C++ is an object-oriented language</w:t>
      </w:r>
      <w:r w:rsidRPr="0025048F">
        <w:rPr>
          <w:rFonts w:ascii="Times New Roman" w:hAnsi="Times New Roman" w:cs="Times New Roman"/>
          <w:sz w:val="40"/>
          <w:szCs w:val="40"/>
        </w:rPr>
        <w:t>, unlike C which is a procedural language. This is one of the most important features of C++. It employs the use of objects while programming. These objects help you implement real-time problems based on data abstraction, data encapsulation, data hiding, and polymorphism. We have briefly discussed all the 5 main concepts of object-oriented programming.</w:t>
      </w:r>
    </w:p>
    <w:p w14:paraId="55E3A2EA"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The OOP concepts are:</w:t>
      </w:r>
    </w:p>
    <w:p w14:paraId="18EDE046" w14:textId="77777777" w:rsidR="000074C5" w:rsidRPr="0025048F" w:rsidRDefault="000074C5" w:rsidP="000074C5">
      <w:pPr>
        <w:numPr>
          <w:ilvl w:val="0"/>
          <w:numId w:val="3"/>
        </w:numPr>
        <w:shd w:val="clear" w:color="auto" w:fill="FFFFFF"/>
        <w:spacing w:after="0" w:line="240" w:lineRule="auto"/>
        <w:ind w:left="360"/>
        <w:textAlignment w:val="baseline"/>
        <w:rPr>
          <w:rFonts w:ascii="Times New Roman" w:hAnsi="Times New Roman" w:cs="Times New Roman"/>
          <w:sz w:val="40"/>
          <w:szCs w:val="40"/>
        </w:rPr>
      </w:pPr>
      <w:r w:rsidRPr="0025048F">
        <w:rPr>
          <w:rFonts w:ascii="Times New Roman" w:hAnsi="Times New Roman" w:cs="Times New Roman"/>
          <w:b/>
          <w:bCs/>
          <w:sz w:val="40"/>
          <w:szCs w:val="40"/>
        </w:rPr>
        <w:lastRenderedPageBreak/>
        <w:t>Data abstraction:</w:t>
      </w:r>
      <w:r w:rsidRPr="0025048F">
        <w:rPr>
          <w:rFonts w:ascii="Times New Roman" w:hAnsi="Times New Roman" w:cs="Times New Roman"/>
          <w:sz w:val="40"/>
          <w:szCs w:val="40"/>
        </w:rPr>
        <w:t> Data abstraction is an act of representing the important features of data without including the background details or the method applied to obtain it.</w:t>
      </w:r>
    </w:p>
    <w:p w14:paraId="78C19B2B" w14:textId="77777777" w:rsidR="000074C5" w:rsidRPr="0025048F" w:rsidRDefault="000074C5" w:rsidP="000074C5">
      <w:pPr>
        <w:numPr>
          <w:ilvl w:val="0"/>
          <w:numId w:val="3"/>
        </w:numPr>
        <w:shd w:val="clear" w:color="auto" w:fill="FFFFFF"/>
        <w:spacing w:after="0" w:line="240" w:lineRule="auto"/>
        <w:ind w:left="360"/>
        <w:textAlignment w:val="baseline"/>
        <w:rPr>
          <w:rFonts w:ascii="Times New Roman" w:hAnsi="Times New Roman" w:cs="Times New Roman"/>
          <w:sz w:val="40"/>
          <w:szCs w:val="40"/>
        </w:rPr>
      </w:pPr>
      <w:r w:rsidRPr="0025048F">
        <w:rPr>
          <w:rFonts w:ascii="Times New Roman" w:hAnsi="Times New Roman" w:cs="Times New Roman"/>
          <w:b/>
          <w:bCs/>
          <w:sz w:val="40"/>
          <w:szCs w:val="40"/>
        </w:rPr>
        <w:t>Data encapsulation:</w:t>
      </w:r>
      <w:r w:rsidRPr="0025048F">
        <w:rPr>
          <w:rFonts w:ascii="Times New Roman" w:hAnsi="Times New Roman" w:cs="Times New Roman"/>
          <w:sz w:val="40"/>
          <w:szCs w:val="40"/>
        </w:rPr>
        <w:t> Data encapsulation is nothing but a process to implement data abstraction by wrapping up the data and functions into an exclusive block.</w:t>
      </w:r>
    </w:p>
    <w:p w14:paraId="366AB43D" w14:textId="77777777" w:rsidR="000074C5" w:rsidRPr="0025048F" w:rsidRDefault="000074C5" w:rsidP="000074C5">
      <w:pPr>
        <w:numPr>
          <w:ilvl w:val="0"/>
          <w:numId w:val="3"/>
        </w:numPr>
        <w:shd w:val="clear" w:color="auto" w:fill="FFFFFF"/>
        <w:spacing w:after="0" w:line="240" w:lineRule="auto"/>
        <w:ind w:left="360"/>
        <w:textAlignment w:val="baseline"/>
        <w:rPr>
          <w:rFonts w:ascii="Times New Roman" w:hAnsi="Times New Roman" w:cs="Times New Roman"/>
          <w:sz w:val="40"/>
          <w:szCs w:val="40"/>
        </w:rPr>
      </w:pPr>
      <w:r w:rsidRPr="0025048F">
        <w:rPr>
          <w:rFonts w:ascii="Times New Roman" w:hAnsi="Times New Roman" w:cs="Times New Roman"/>
          <w:b/>
          <w:bCs/>
          <w:sz w:val="40"/>
          <w:szCs w:val="40"/>
        </w:rPr>
        <w:t>Inheritance:</w:t>
      </w:r>
      <w:r w:rsidRPr="0025048F">
        <w:rPr>
          <w:rFonts w:ascii="Times New Roman" w:hAnsi="Times New Roman" w:cs="Times New Roman"/>
          <w:sz w:val="40"/>
          <w:szCs w:val="40"/>
        </w:rPr>
        <w:t> The term inheritance refers to transferring the properties of the parent class to the child class. We can implement the basic idea of inheritance by creating more than one class, which we formally refer to as derived classes by linking them with what we call the base class. This concept reduces the redundancy of the program and makes it easy to transfer/copy the properties of one class to another</w:t>
      </w:r>
    </w:p>
    <w:p w14:paraId="36914620" w14:textId="77777777" w:rsidR="000074C5" w:rsidRPr="0025048F" w:rsidRDefault="000074C5" w:rsidP="000074C5">
      <w:pPr>
        <w:numPr>
          <w:ilvl w:val="0"/>
          <w:numId w:val="3"/>
        </w:numPr>
        <w:shd w:val="clear" w:color="auto" w:fill="FFFFFF"/>
        <w:spacing w:after="0" w:line="240" w:lineRule="auto"/>
        <w:ind w:left="360"/>
        <w:textAlignment w:val="baseline"/>
        <w:rPr>
          <w:rFonts w:ascii="Times New Roman" w:hAnsi="Times New Roman" w:cs="Times New Roman"/>
          <w:sz w:val="40"/>
          <w:szCs w:val="40"/>
        </w:rPr>
      </w:pPr>
      <w:r w:rsidRPr="0025048F">
        <w:rPr>
          <w:rFonts w:ascii="Times New Roman" w:hAnsi="Times New Roman" w:cs="Times New Roman"/>
          <w:b/>
          <w:bCs/>
          <w:sz w:val="40"/>
          <w:szCs w:val="40"/>
        </w:rPr>
        <w:t>Data hiding:</w:t>
      </w:r>
      <w:r w:rsidRPr="0025048F">
        <w:rPr>
          <w:rFonts w:ascii="Times New Roman" w:hAnsi="Times New Roman" w:cs="Times New Roman"/>
          <w:sz w:val="40"/>
          <w:szCs w:val="40"/>
        </w:rPr>
        <w:t> Data hiding refers to protecting data from unauthorized access. It is basically responsible for securing the data. It is important to note that data encapsulation is different from data hiding as encapsulation mainly focuses on shifting the focus on important data than explaining its complex nature.</w:t>
      </w:r>
    </w:p>
    <w:p w14:paraId="7E3C1BC7" w14:textId="77777777" w:rsidR="000074C5" w:rsidRPr="0025048F" w:rsidRDefault="000074C5" w:rsidP="000074C5">
      <w:pPr>
        <w:numPr>
          <w:ilvl w:val="0"/>
          <w:numId w:val="3"/>
        </w:numPr>
        <w:shd w:val="clear" w:color="auto" w:fill="FFFFFF"/>
        <w:spacing w:after="0" w:line="240" w:lineRule="auto"/>
        <w:ind w:left="360"/>
        <w:textAlignment w:val="baseline"/>
        <w:rPr>
          <w:rFonts w:ascii="Times New Roman" w:hAnsi="Times New Roman" w:cs="Times New Roman"/>
          <w:sz w:val="40"/>
          <w:szCs w:val="40"/>
        </w:rPr>
      </w:pPr>
      <w:r w:rsidRPr="0025048F">
        <w:rPr>
          <w:rFonts w:ascii="Times New Roman" w:hAnsi="Times New Roman" w:cs="Times New Roman"/>
          <w:b/>
          <w:bCs/>
          <w:sz w:val="40"/>
          <w:szCs w:val="40"/>
        </w:rPr>
        <w:t>Polymorphism:</w:t>
      </w:r>
      <w:r w:rsidRPr="0025048F">
        <w:rPr>
          <w:rFonts w:ascii="Times New Roman" w:hAnsi="Times New Roman" w:cs="Times New Roman"/>
          <w:sz w:val="40"/>
          <w:szCs w:val="40"/>
        </w:rPr>
        <w:t> The word poly means ‘many’ and morphism means ‘forms’. Clearly, polymorphism refers to displaying that data in more than one form.</w:t>
      </w:r>
    </w:p>
    <w:p w14:paraId="63029F8C" w14:textId="77777777" w:rsidR="000074C5" w:rsidRPr="0025048F" w:rsidRDefault="000074C5" w:rsidP="0025048F">
      <w:pPr>
        <w:shd w:val="clear" w:color="auto" w:fill="FFFFFF"/>
        <w:spacing w:after="0" w:line="240" w:lineRule="auto"/>
        <w:ind w:left="360"/>
        <w:textAlignment w:val="baseline"/>
        <w:rPr>
          <w:rFonts w:ascii="Times New Roman" w:hAnsi="Times New Roman" w:cs="Times New Roman"/>
          <w:sz w:val="40"/>
          <w:szCs w:val="40"/>
        </w:rPr>
      </w:pPr>
    </w:p>
    <w:p w14:paraId="76AF9A3E"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2. Platform or Machine Independent/ Portable</w:t>
      </w:r>
    </w:p>
    <w:p w14:paraId="49BD3B4D"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lastRenderedPageBreak/>
        <w:t>In simple terms, portability refers to using the same piece of code in varied environments.</w:t>
      </w:r>
    </w:p>
    <w:p w14:paraId="32CAB0FE" w14:textId="556C7AB8" w:rsidR="000074C5" w:rsidRPr="0025048F" w:rsidRDefault="000074C5" w:rsidP="0025048F">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Let us understand this C++ feature with the help of an example. Suppose you write a piece of code to find the name, age, and salary of an employee in Microsoft Windows and for some apparent reason you want to switch your operating system to LINUX. This code will work in a similar fashion as it did in Windows.</w:t>
      </w:r>
    </w:p>
    <w:p w14:paraId="24F4C788"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3. Simple</w:t>
      </w:r>
    </w:p>
    <w:p w14:paraId="5D977C47" w14:textId="77777777" w:rsidR="000074C5" w:rsidRPr="0025048F" w:rsidRDefault="000074C5" w:rsidP="000074C5">
      <w:pPr>
        <w:shd w:val="clear" w:color="auto" w:fill="FFFFFF"/>
        <w:spacing w:after="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When we start off with a new language, we expect to understand in depth. The simple context of </w:t>
      </w:r>
      <w:hyperlink r:id="rId13" w:tgtFrame="_blank" w:history="1">
        <w:r w:rsidRPr="0025048F">
          <w:rPr>
            <w:rFonts w:ascii="Times New Roman" w:hAnsi="Times New Roman" w:cs="Times New Roman"/>
            <w:sz w:val="40"/>
            <w:szCs w:val="40"/>
            <w:u w:val="single"/>
          </w:rPr>
          <w:t>C++</w:t>
        </w:r>
      </w:hyperlink>
      <w:r w:rsidRPr="0025048F">
        <w:rPr>
          <w:rFonts w:ascii="Times New Roman" w:hAnsi="Times New Roman" w:cs="Times New Roman"/>
          <w:sz w:val="40"/>
          <w:szCs w:val="40"/>
        </w:rPr>
        <w:t> gives an appeal to programmers, who are eager to learn a new programming language.</w:t>
      </w:r>
    </w:p>
    <w:p w14:paraId="1787A1C3"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If you are already familiar with C, then you don’t need to worry about facing any trouble while working in C++. The syntax of C++ is almost similar to that of C. Afterall C++ is referred to as “C with classes”.</w:t>
      </w:r>
    </w:p>
    <w:p w14:paraId="495573E1"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4. High-level programming language</w:t>
      </w:r>
    </w:p>
    <w:p w14:paraId="6E4B67DC"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It is important to note that C++ is a high-level programming language, unlike C which is a mid-level programming language. It makes it easier for the user to work in C++ as a high-level language as we can closely associate it with the human-comprehensible language, that is, English.</w:t>
      </w:r>
    </w:p>
    <w:p w14:paraId="5DDC5D0E"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5. Popular</w:t>
      </w:r>
    </w:p>
    <w:p w14:paraId="69EABEEB"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lastRenderedPageBreak/>
        <w:t>After learning C, it is the base language for many other popular programming languages which supports the feature of object-oriented programming. Bjarne Stroustrup found Simula 67, the first object-oriented language ever, lacking simulations and decided to develop C++.</w:t>
      </w:r>
    </w:p>
    <w:p w14:paraId="6DAB3F98"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6. Case sensitive</w:t>
      </w:r>
    </w:p>
    <w:p w14:paraId="5DB39E95" w14:textId="77777777" w:rsidR="000074C5" w:rsidRPr="0025048F" w:rsidRDefault="000074C5" w:rsidP="000074C5">
      <w:pPr>
        <w:shd w:val="clear" w:color="auto" w:fill="FFFFFF"/>
        <w:spacing w:after="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Just like C, it is pretty clear that the C++ programming language treats the uppercase and lowercase characters in a different manner. For instance, the meaning of the keyword</w:t>
      </w:r>
      <w:r w:rsidRPr="0025048F">
        <w:rPr>
          <w:rFonts w:ascii="Times New Roman" w:hAnsi="Times New Roman" w:cs="Times New Roman"/>
          <w:b/>
          <w:bCs/>
          <w:sz w:val="40"/>
          <w:szCs w:val="40"/>
        </w:rPr>
        <w:t> ‘cout’</w:t>
      </w:r>
      <w:r w:rsidRPr="0025048F">
        <w:rPr>
          <w:rFonts w:ascii="Times New Roman" w:hAnsi="Times New Roman" w:cs="Times New Roman"/>
          <w:sz w:val="40"/>
          <w:szCs w:val="40"/>
        </w:rPr>
        <w:t> changes if we write it as </w:t>
      </w:r>
      <w:r w:rsidRPr="0025048F">
        <w:rPr>
          <w:rFonts w:ascii="Times New Roman" w:hAnsi="Times New Roman" w:cs="Times New Roman"/>
          <w:b/>
          <w:bCs/>
          <w:sz w:val="40"/>
          <w:szCs w:val="40"/>
        </w:rPr>
        <w:t>‘Cout’</w:t>
      </w:r>
      <w:r w:rsidRPr="0025048F">
        <w:rPr>
          <w:rFonts w:ascii="Times New Roman" w:hAnsi="Times New Roman" w:cs="Times New Roman"/>
          <w:sz w:val="40"/>
          <w:szCs w:val="40"/>
        </w:rPr>
        <w:t> or </w:t>
      </w:r>
      <w:r w:rsidRPr="0025048F">
        <w:rPr>
          <w:rFonts w:ascii="Times New Roman" w:hAnsi="Times New Roman" w:cs="Times New Roman"/>
          <w:b/>
          <w:bCs/>
          <w:sz w:val="40"/>
          <w:szCs w:val="40"/>
        </w:rPr>
        <w:t>“COUT”</w:t>
      </w:r>
      <w:r w:rsidRPr="0025048F">
        <w:rPr>
          <w:rFonts w:ascii="Times New Roman" w:hAnsi="Times New Roman" w:cs="Times New Roman"/>
          <w:sz w:val="40"/>
          <w:szCs w:val="40"/>
        </w:rPr>
        <w:t>. Other programming languages like HTML and MySQL are not case sensitive.</w:t>
      </w:r>
    </w:p>
    <w:p w14:paraId="4ED7976A"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7. Compiler-Based</w:t>
      </w:r>
    </w:p>
    <w:p w14:paraId="3FD89CD1" w14:textId="5C62ABBC"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 xml:space="preserve">Unlike Java and Python that are interpreter-based, C++ is a </w:t>
      </w:r>
      <w:r w:rsidR="00841448" w:rsidRPr="0025048F">
        <w:rPr>
          <w:rFonts w:ascii="Times New Roman" w:hAnsi="Times New Roman" w:cs="Times New Roman"/>
          <w:sz w:val="40"/>
          <w:szCs w:val="40"/>
        </w:rPr>
        <w:t>compiler-based</w:t>
      </w:r>
      <w:r w:rsidRPr="0025048F">
        <w:rPr>
          <w:rFonts w:ascii="Times New Roman" w:hAnsi="Times New Roman" w:cs="Times New Roman"/>
          <w:sz w:val="40"/>
          <w:szCs w:val="40"/>
        </w:rPr>
        <w:t xml:space="preserve"> language and hence it a relatively much faster than Python and Java.</w:t>
      </w:r>
    </w:p>
    <w:p w14:paraId="791B48C5"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8. DMA (Dynamic Memory Allocation)</w:t>
      </w:r>
    </w:p>
    <w:p w14:paraId="26C3974B"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Since C++ supports the use of pointers, it allows us to allocate memory dynamically. We may even use constructors and destructors while working with classes and objects in C++.</w:t>
      </w:r>
    </w:p>
    <w:p w14:paraId="388FD71D"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9. Existence of Libraries</w:t>
      </w:r>
    </w:p>
    <w:p w14:paraId="013C363A"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 xml:space="preserve">The C++ programming language offers a library full of in-built functions that make things easy for the </w:t>
      </w:r>
      <w:r w:rsidRPr="0025048F">
        <w:rPr>
          <w:rFonts w:ascii="Times New Roman" w:hAnsi="Times New Roman" w:cs="Times New Roman"/>
          <w:sz w:val="40"/>
          <w:szCs w:val="40"/>
        </w:rPr>
        <w:lastRenderedPageBreak/>
        <w:t>programmer. These functions can be accessed by including suitable header files.</w:t>
      </w:r>
    </w:p>
    <w:p w14:paraId="7DF8F581" w14:textId="77777777" w:rsidR="000074C5" w:rsidRPr="0025048F" w:rsidRDefault="000074C5" w:rsidP="000074C5">
      <w:pPr>
        <w:shd w:val="clear" w:color="auto" w:fill="FFFFFF"/>
        <w:spacing w:after="168" w:line="312" w:lineRule="atLeast"/>
        <w:textAlignment w:val="baseline"/>
        <w:outlineLvl w:val="2"/>
        <w:rPr>
          <w:rFonts w:ascii="Times New Roman" w:hAnsi="Times New Roman" w:cs="Times New Roman"/>
          <w:spacing w:val="-6"/>
          <w:sz w:val="40"/>
          <w:szCs w:val="40"/>
        </w:rPr>
      </w:pPr>
      <w:r w:rsidRPr="0025048F">
        <w:rPr>
          <w:rFonts w:ascii="Times New Roman" w:hAnsi="Times New Roman" w:cs="Times New Roman"/>
          <w:spacing w:val="-6"/>
          <w:sz w:val="40"/>
          <w:szCs w:val="40"/>
        </w:rPr>
        <w:t>10. Speed</w:t>
      </w:r>
    </w:p>
    <w:p w14:paraId="52EF5D09" w14:textId="77777777" w:rsidR="000074C5" w:rsidRPr="0025048F" w:rsidRDefault="000074C5" w:rsidP="000074C5">
      <w:pPr>
        <w:shd w:val="clear" w:color="auto" w:fill="FFFFFF"/>
        <w:spacing w:after="240" w:line="240" w:lineRule="auto"/>
        <w:textAlignment w:val="baseline"/>
        <w:rPr>
          <w:rFonts w:ascii="Times New Roman" w:hAnsi="Times New Roman" w:cs="Times New Roman"/>
          <w:sz w:val="40"/>
          <w:szCs w:val="40"/>
        </w:rPr>
      </w:pPr>
      <w:r w:rsidRPr="0025048F">
        <w:rPr>
          <w:rFonts w:ascii="Times New Roman" w:hAnsi="Times New Roman" w:cs="Times New Roman"/>
          <w:sz w:val="40"/>
          <w:szCs w:val="40"/>
        </w:rPr>
        <w:t>As discussed earlier, C++ is compiler-based hence it is much faster than other programming languages like Python and Java that are interpreter-based.</w:t>
      </w:r>
    </w:p>
    <w:p w14:paraId="43D0FB5C" w14:textId="77777777" w:rsidR="00872940" w:rsidRPr="00841448" w:rsidRDefault="00872940" w:rsidP="0025048F">
      <w:pPr>
        <w:rPr>
          <w:rFonts w:ascii="Times New Roman" w:hAnsi="Times New Roman" w:cs="Times New Roman"/>
          <w:b/>
          <w:bCs/>
          <w:sz w:val="32"/>
          <w:szCs w:val="32"/>
          <w:u w:val="single"/>
        </w:rPr>
      </w:pPr>
    </w:p>
    <w:p w14:paraId="352F07F4" w14:textId="29FBF024" w:rsidR="00872940" w:rsidRPr="0025048F" w:rsidRDefault="00872940" w:rsidP="0025048F">
      <w:pPr>
        <w:pStyle w:val="ListParagraph"/>
        <w:numPr>
          <w:ilvl w:val="0"/>
          <w:numId w:val="9"/>
        </w:numPr>
        <w:rPr>
          <w:rFonts w:ascii="Times New Roman" w:hAnsi="Times New Roman" w:cs="Times New Roman"/>
          <w:b/>
          <w:bCs/>
          <w:sz w:val="96"/>
          <w:szCs w:val="96"/>
          <w:u w:val="single"/>
        </w:rPr>
      </w:pPr>
      <w:r w:rsidRPr="0025048F">
        <w:rPr>
          <w:rFonts w:ascii="Times New Roman" w:hAnsi="Times New Roman" w:cs="Times New Roman"/>
          <w:b/>
          <w:bCs/>
          <w:sz w:val="52"/>
          <w:szCs w:val="52"/>
          <w:u w:val="single"/>
        </w:rPr>
        <w:t>Hardware Implementation</w:t>
      </w:r>
    </w:p>
    <w:p w14:paraId="6850E61E" w14:textId="77777777" w:rsidR="00872940" w:rsidRPr="0025048F" w:rsidRDefault="00872940" w:rsidP="00872940">
      <w:pPr>
        <w:shd w:val="clear" w:color="auto" w:fill="FFFFFF"/>
        <w:spacing w:line="240" w:lineRule="auto"/>
        <w:textAlignment w:val="top"/>
        <w:rPr>
          <w:rFonts w:ascii="Times New Roman" w:hAnsi="Times New Roman" w:cs="Times New Roman"/>
          <w:bCs/>
          <w:sz w:val="40"/>
          <w:szCs w:val="40"/>
          <w:lang w:val="en-IN"/>
        </w:rPr>
      </w:pPr>
      <w:r w:rsidRPr="0025048F">
        <w:rPr>
          <w:rFonts w:ascii="Times New Roman" w:hAnsi="Times New Roman" w:cs="Times New Roman"/>
          <w:bCs/>
          <w:sz w:val="40"/>
          <w:szCs w:val="40"/>
          <w:lang w:val="en-IN"/>
        </w:rPr>
        <w:t>Hardware is a physical component of computer system which is visible by naked eyes.</w:t>
      </w:r>
    </w:p>
    <w:p w14:paraId="0298FBDF"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The hardware that is used in my program are -</w:t>
      </w:r>
    </w:p>
    <w:p w14:paraId="42034DDD" w14:textId="77777777" w:rsidR="00872940" w:rsidRPr="00847DB6" w:rsidRDefault="00872940" w:rsidP="00847DB6">
      <w:pPr>
        <w:pStyle w:val="ListParagraph"/>
        <w:numPr>
          <w:ilvl w:val="0"/>
          <w:numId w:val="10"/>
        </w:numPr>
        <w:shd w:val="clear" w:color="auto" w:fill="FFFFFF"/>
        <w:spacing w:after="0" w:line="240" w:lineRule="auto"/>
        <w:jc w:val="both"/>
        <w:textAlignment w:val="top"/>
        <w:rPr>
          <w:rFonts w:ascii="Times New Roman" w:hAnsi="Times New Roman" w:cs="Times New Roman"/>
          <w:bCs/>
          <w:sz w:val="40"/>
          <w:szCs w:val="40"/>
        </w:rPr>
      </w:pPr>
      <w:r w:rsidRPr="00847DB6">
        <w:rPr>
          <w:rFonts w:ascii="Times New Roman" w:hAnsi="Times New Roman" w:cs="Times New Roman"/>
          <w:bCs/>
          <w:sz w:val="40"/>
          <w:szCs w:val="40"/>
          <w:lang w:val="en-IN"/>
        </w:rPr>
        <w:t>Keyboard</w:t>
      </w:r>
    </w:p>
    <w:p w14:paraId="13CEE571" w14:textId="77777777" w:rsidR="00872940" w:rsidRPr="00847DB6" w:rsidRDefault="00872940" w:rsidP="00847DB6">
      <w:pPr>
        <w:pStyle w:val="ListParagraph"/>
        <w:numPr>
          <w:ilvl w:val="0"/>
          <w:numId w:val="10"/>
        </w:numPr>
        <w:shd w:val="clear" w:color="auto" w:fill="FFFFFF"/>
        <w:spacing w:after="0" w:line="240" w:lineRule="auto"/>
        <w:jc w:val="both"/>
        <w:textAlignment w:val="top"/>
        <w:rPr>
          <w:rFonts w:ascii="Times New Roman" w:hAnsi="Times New Roman" w:cs="Times New Roman"/>
          <w:bCs/>
          <w:sz w:val="40"/>
          <w:szCs w:val="40"/>
        </w:rPr>
      </w:pPr>
      <w:r w:rsidRPr="00847DB6">
        <w:rPr>
          <w:rFonts w:ascii="Times New Roman" w:hAnsi="Times New Roman" w:cs="Times New Roman"/>
          <w:bCs/>
          <w:sz w:val="40"/>
          <w:szCs w:val="40"/>
          <w:lang w:val="en-IN"/>
        </w:rPr>
        <w:t>Display screen</w:t>
      </w:r>
    </w:p>
    <w:p w14:paraId="0344D57B" w14:textId="77777777" w:rsidR="00872940" w:rsidRPr="00847DB6" w:rsidRDefault="00872940" w:rsidP="00847DB6">
      <w:pPr>
        <w:pStyle w:val="ListParagraph"/>
        <w:numPr>
          <w:ilvl w:val="0"/>
          <w:numId w:val="10"/>
        </w:numPr>
        <w:shd w:val="clear" w:color="auto" w:fill="FFFFFF"/>
        <w:spacing w:after="0" w:line="240" w:lineRule="auto"/>
        <w:jc w:val="both"/>
        <w:textAlignment w:val="top"/>
        <w:rPr>
          <w:rFonts w:ascii="Times New Roman" w:hAnsi="Times New Roman" w:cs="Times New Roman"/>
          <w:bCs/>
          <w:sz w:val="40"/>
          <w:szCs w:val="40"/>
        </w:rPr>
      </w:pPr>
      <w:r w:rsidRPr="00847DB6">
        <w:rPr>
          <w:rFonts w:ascii="Times New Roman" w:hAnsi="Times New Roman" w:cs="Times New Roman"/>
          <w:bCs/>
          <w:sz w:val="40"/>
          <w:szCs w:val="40"/>
          <w:lang w:val="en-IN"/>
        </w:rPr>
        <w:t>Mouse</w:t>
      </w:r>
    </w:p>
    <w:p w14:paraId="02BE705B" w14:textId="77777777" w:rsidR="00872940" w:rsidRPr="00847DB6" w:rsidRDefault="00872940" w:rsidP="00847DB6">
      <w:pPr>
        <w:pStyle w:val="ListParagraph"/>
        <w:numPr>
          <w:ilvl w:val="0"/>
          <w:numId w:val="10"/>
        </w:numPr>
        <w:shd w:val="clear" w:color="auto" w:fill="FFFFFF"/>
        <w:spacing w:after="0" w:line="240" w:lineRule="auto"/>
        <w:jc w:val="both"/>
        <w:textAlignment w:val="top"/>
        <w:rPr>
          <w:rFonts w:ascii="Times New Roman" w:hAnsi="Times New Roman" w:cs="Times New Roman"/>
          <w:bCs/>
          <w:sz w:val="40"/>
          <w:szCs w:val="40"/>
        </w:rPr>
      </w:pPr>
      <w:r w:rsidRPr="00847DB6">
        <w:rPr>
          <w:rFonts w:ascii="Times New Roman" w:hAnsi="Times New Roman" w:cs="Times New Roman"/>
          <w:bCs/>
          <w:sz w:val="40"/>
          <w:szCs w:val="40"/>
          <w:lang w:val="en-IN"/>
        </w:rPr>
        <w:t>Hard disk</w:t>
      </w:r>
    </w:p>
    <w:p w14:paraId="5EE90E07" w14:textId="77777777" w:rsidR="00872940" w:rsidRPr="00847DB6" w:rsidRDefault="00872940" w:rsidP="00847DB6">
      <w:pPr>
        <w:pStyle w:val="ListParagraph"/>
        <w:numPr>
          <w:ilvl w:val="0"/>
          <w:numId w:val="10"/>
        </w:numPr>
        <w:shd w:val="clear" w:color="auto" w:fill="FFFFFF"/>
        <w:spacing w:after="0" w:line="240" w:lineRule="auto"/>
        <w:jc w:val="both"/>
        <w:textAlignment w:val="top"/>
        <w:rPr>
          <w:rFonts w:ascii="Times New Roman" w:hAnsi="Times New Roman" w:cs="Times New Roman"/>
          <w:bCs/>
          <w:sz w:val="40"/>
          <w:szCs w:val="40"/>
        </w:rPr>
      </w:pPr>
      <w:r w:rsidRPr="00847DB6">
        <w:rPr>
          <w:rFonts w:ascii="Times New Roman" w:hAnsi="Times New Roman" w:cs="Times New Roman"/>
          <w:bCs/>
          <w:sz w:val="40"/>
          <w:szCs w:val="40"/>
          <w:lang w:val="en-IN"/>
        </w:rPr>
        <w:t>RAM</w:t>
      </w:r>
    </w:p>
    <w:p w14:paraId="2DCC1182"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p>
    <w:p w14:paraId="08C87ACD" w14:textId="77777777" w:rsidR="00872940" w:rsidRPr="0025048F" w:rsidRDefault="00872940" w:rsidP="00872940">
      <w:pPr>
        <w:shd w:val="clear" w:color="auto" w:fill="FFFFFF"/>
        <w:spacing w:after="0" w:line="240" w:lineRule="auto"/>
        <w:textAlignment w:val="top"/>
        <w:rPr>
          <w:rFonts w:ascii="Times New Roman" w:hAnsi="Times New Roman" w:cs="Times New Roman"/>
          <w:b/>
          <w:bCs/>
          <w:sz w:val="40"/>
          <w:szCs w:val="40"/>
        </w:rPr>
      </w:pPr>
      <w:r w:rsidRPr="0025048F">
        <w:rPr>
          <w:rFonts w:ascii="Times New Roman" w:hAnsi="Times New Roman" w:cs="Times New Roman"/>
          <w:b/>
          <w:bCs/>
          <w:sz w:val="40"/>
          <w:szCs w:val="40"/>
        </w:rPr>
        <w:t>RAM:</w:t>
      </w:r>
    </w:p>
    <w:p w14:paraId="0E1BC465"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RAM stands for Random Access Memory. It is primary memory and volatile i.e. the data is lost if the system is turn off. It is costly component and of two types:</w:t>
      </w:r>
    </w:p>
    <w:p w14:paraId="5A4A19D3" w14:textId="77777777" w:rsidR="00872940" w:rsidRPr="0025048F" w:rsidRDefault="00872940" w:rsidP="00872940">
      <w:pPr>
        <w:numPr>
          <w:ilvl w:val="0"/>
          <w:numId w:val="5"/>
        </w:num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SRAM</w:t>
      </w:r>
    </w:p>
    <w:p w14:paraId="67CDAA43" w14:textId="77777777" w:rsidR="00872940" w:rsidRPr="0025048F" w:rsidRDefault="00872940" w:rsidP="00872940">
      <w:pPr>
        <w:numPr>
          <w:ilvl w:val="0"/>
          <w:numId w:val="5"/>
        </w:num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DRAM</w:t>
      </w:r>
    </w:p>
    <w:p w14:paraId="5809BAC8"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RAM required for this mini project is at least 10MB.</w:t>
      </w:r>
    </w:p>
    <w:p w14:paraId="084F80D2"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p>
    <w:p w14:paraId="6D0DBCEC" w14:textId="5DBE74C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
          <w:bCs/>
          <w:sz w:val="40"/>
          <w:szCs w:val="40"/>
        </w:rPr>
        <w:t>ROM:</w:t>
      </w:r>
    </w:p>
    <w:p w14:paraId="43159242"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ROM stands for Read Only Memory. It is secondary memory and non-volatile i.e. the data is not lost if the system is turn off. It is cheap and of two types:</w:t>
      </w:r>
    </w:p>
    <w:p w14:paraId="2D98D6CD" w14:textId="77777777" w:rsidR="00872940" w:rsidRPr="0025048F" w:rsidRDefault="00872940" w:rsidP="00872940">
      <w:pPr>
        <w:numPr>
          <w:ilvl w:val="0"/>
          <w:numId w:val="6"/>
        </w:num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 xml:space="preserve"> EROM</w:t>
      </w:r>
    </w:p>
    <w:p w14:paraId="5B7554BB" w14:textId="77777777" w:rsidR="00872940" w:rsidRPr="0025048F" w:rsidRDefault="00872940" w:rsidP="00872940">
      <w:pPr>
        <w:numPr>
          <w:ilvl w:val="0"/>
          <w:numId w:val="6"/>
        </w:numPr>
        <w:shd w:val="clear" w:color="auto" w:fill="FFFFFF"/>
        <w:spacing w:after="0" w:line="240" w:lineRule="auto"/>
        <w:textAlignment w:val="top"/>
        <w:rPr>
          <w:rFonts w:ascii="Times New Roman" w:hAnsi="Times New Roman" w:cs="Times New Roman"/>
          <w:bCs/>
          <w:sz w:val="40"/>
          <w:szCs w:val="40"/>
          <w:lang w:val="en-IN"/>
        </w:rPr>
      </w:pPr>
      <w:r w:rsidRPr="0025048F">
        <w:rPr>
          <w:rFonts w:ascii="Times New Roman" w:hAnsi="Times New Roman" w:cs="Times New Roman"/>
          <w:bCs/>
          <w:sz w:val="40"/>
          <w:szCs w:val="40"/>
          <w:lang w:val="en-IN"/>
        </w:rPr>
        <w:t>EPROM</w:t>
      </w:r>
    </w:p>
    <w:p w14:paraId="3F40771B" w14:textId="77777777" w:rsidR="00872940" w:rsidRPr="0025048F" w:rsidRDefault="00872940" w:rsidP="00872940">
      <w:pPr>
        <w:numPr>
          <w:ilvl w:val="0"/>
          <w:numId w:val="6"/>
        </w:numPr>
        <w:shd w:val="clear" w:color="auto" w:fill="FFFFFF"/>
        <w:spacing w:after="0" w:line="240" w:lineRule="auto"/>
        <w:textAlignment w:val="top"/>
        <w:rPr>
          <w:rFonts w:ascii="Times New Roman" w:hAnsi="Times New Roman" w:cs="Times New Roman"/>
          <w:bCs/>
          <w:sz w:val="40"/>
          <w:szCs w:val="40"/>
          <w:lang w:val="en-IN"/>
        </w:rPr>
      </w:pPr>
      <w:r w:rsidRPr="0025048F">
        <w:rPr>
          <w:rFonts w:ascii="Times New Roman" w:hAnsi="Times New Roman" w:cs="Times New Roman"/>
          <w:bCs/>
          <w:sz w:val="40"/>
          <w:szCs w:val="40"/>
          <w:lang w:val="en-IN"/>
        </w:rPr>
        <w:t>ROM required for this mini project is at least 10MB.</w:t>
      </w:r>
    </w:p>
    <w:p w14:paraId="4E6FDA86" w14:textId="77777777" w:rsidR="00872940" w:rsidRPr="0025048F" w:rsidRDefault="00872940">
      <w:pPr>
        <w:rPr>
          <w:rFonts w:ascii="Times New Roman" w:hAnsi="Times New Roman" w:cs="Times New Roman"/>
          <w:bCs/>
          <w:sz w:val="36"/>
          <w:szCs w:val="36"/>
          <w:lang w:val="en-IN"/>
        </w:rPr>
      </w:pPr>
    </w:p>
    <w:p w14:paraId="341F34D3" w14:textId="6440D1D4" w:rsidR="00872940" w:rsidRPr="0025048F" w:rsidRDefault="00872940" w:rsidP="0025048F">
      <w:pPr>
        <w:pStyle w:val="ListParagraph"/>
        <w:numPr>
          <w:ilvl w:val="0"/>
          <w:numId w:val="9"/>
        </w:numPr>
        <w:shd w:val="clear" w:color="auto" w:fill="FFFFFF"/>
        <w:spacing w:after="0" w:line="240" w:lineRule="auto"/>
        <w:textAlignment w:val="top"/>
        <w:rPr>
          <w:rFonts w:ascii="Times New Roman" w:hAnsi="Times New Roman" w:cs="Times New Roman"/>
          <w:b/>
          <w:bCs/>
          <w:sz w:val="52"/>
          <w:szCs w:val="52"/>
          <w:u w:val="single"/>
        </w:rPr>
      </w:pPr>
      <w:r w:rsidRPr="0025048F">
        <w:rPr>
          <w:rFonts w:ascii="Times New Roman" w:hAnsi="Times New Roman" w:cs="Times New Roman"/>
          <w:b/>
          <w:bCs/>
          <w:sz w:val="52"/>
          <w:szCs w:val="52"/>
          <w:u w:val="single"/>
        </w:rPr>
        <w:t>Operating System</w:t>
      </w:r>
    </w:p>
    <w:p w14:paraId="2C3A5CF1" w14:textId="77777777" w:rsidR="00872940" w:rsidRPr="0025048F" w:rsidRDefault="00872940" w:rsidP="00872940">
      <w:pPr>
        <w:shd w:val="clear" w:color="auto" w:fill="FFFFFF"/>
        <w:spacing w:after="0" w:line="240" w:lineRule="auto"/>
        <w:textAlignment w:val="top"/>
        <w:rPr>
          <w:rFonts w:ascii="Times New Roman" w:hAnsi="Times New Roman" w:cs="Times New Roman"/>
          <w:b/>
          <w:bCs/>
          <w:sz w:val="40"/>
          <w:szCs w:val="40"/>
        </w:rPr>
      </w:pPr>
    </w:p>
    <w:p w14:paraId="560C5EAB" w14:textId="77777777" w:rsidR="00872940" w:rsidRPr="0025048F" w:rsidRDefault="00872940" w:rsidP="00872940">
      <w:pPr>
        <w:shd w:val="clear" w:color="auto" w:fill="FFFFFF"/>
        <w:spacing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It is an interface between user and computer system. It is a computer program that organises a number of other programs at the same time. It is system software that manages the computer hardware, software resources and provides common services for computer programs.</w:t>
      </w:r>
    </w:p>
    <w:p w14:paraId="3398AD26" w14:textId="77777777" w:rsidR="00872940" w:rsidRPr="0025048F" w:rsidRDefault="00872940" w:rsidP="00872940">
      <w:pPr>
        <w:shd w:val="clear" w:color="auto" w:fill="FFFFFF"/>
        <w:spacing w:after="0" w:line="240" w:lineRule="auto"/>
        <w:textAlignment w:val="top"/>
        <w:rPr>
          <w:rFonts w:ascii="Times New Roman" w:hAnsi="Times New Roman" w:cs="Times New Roman"/>
          <w:bCs/>
          <w:sz w:val="40"/>
          <w:szCs w:val="40"/>
        </w:rPr>
      </w:pPr>
      <w:r w:rsidRPr="0025048F">
        <w:rPr>
          <w:rFonts w:ascii="Times New Roman" w:hAnsi="Times New Roman" w:cs="Times New Roman"/>
          <w:bCs/>
          <w:sz w:val="40"/>
          <w:szCs w:val="40"/>
          <w:lang w:val="en-IN"/>
        </w:rPr>
        <w:t>Operating system required for this mini project will not older than version Windows 7.</w:t>
      </w:r>
    </w:p>
    <w:p w14:paraId="03375B48" w14:textId="77777777" w:rsidR="00872940" w:rsidRPr="0025048F" w:rsidRDefault="00872940" w:rsidP="00872940">
      <w:pPr>
        <w:shd w:val="clear" w:color="auto" w:fill="FFFFFF"/>
        <w:spacing w:after="0" w:line="240" w:lineRule="auto"/>
        <w:ind w:left="720"/>
        <w:textAlignment w:val="top"/>
        <w:rPr>
          <w:rFonts w:ascii="Times New Roman" w:hAnsi="Times New Roman" w:cs="Times New Roman"/>
          <w:bCs/>
          <w:sz w:val="36"/>
          <w:szCs w:val="36"/>
        </w:rPr>
      </w:pPr>
    </w:p>
    <w:p w14:paraId="7DB58FC7" w14:textId="77777777" w:rsidR="00872940" w:rsidRPr="0025048F" w:rsidRDefault="00872940">
      <w:pPr>
        <w:rPr>
          <w:rFonts w:ascii="Times New Roman" w:hAnsi="Times New Roman" w:cs="Times New Roman"/>
          <w:bCs/>
          <w:sz w:val="36"/>
          <w:szCs w:val="36"/>
        </w:rPr>
      </w:pPr>
      <w:r w:rsidRPr="0025048F">
        <w:rPr>
          <w:rFonts w:ascii="Times New Roman" w:hAnsi="Times New Roman" w:cs="Times New Roman"/>
          <w:bCs/>
          <w:sz w:val="36"/>
          <w:szCs w:val="36"/>
        </w:rPr>
        <w:br w:type="page"/>
      </w:r>
    </w:p>
    <w:p w14:paraId="3959AF18" w14:textId="7D1571C0" w:rsidR="00872940" w:rsidRPr="0025048F" w:rsidRDefault="00872940" w:rsidP="00872940">
      <w:pPr>
        <w:shd w:val="clear" w:color="auto" w:fill="FFFFFF"/>
        <w:spacing w:after="0" w:line="270" w:lineRule="atLeast"/>
        <w:jc w:val="center"/>
        <w:textAlignment w:val="top"/>
        <w:rPr>
          <w:rFonts w:ascii="Times New Roman" w:hAnsi="Times New Roman" w:cs="Times New Roman"/>
          <w:b/>
          <w:bCs/>
          <w:sz w:val="44"/>
          <w:szCs w:val="44"/>
          <w:u w:val="single"/>
        </w:rPr>
      </w:pPr>
      <w:r w:rsidRPr="0025048F">
        <w:rPr>
          <w:rFonts w:ascii="Times New Roman" w:hAnsi="Times New Roman" w:cs="Times New Roman"/>
          <w:b/>
          <w:bCs/>
          <w:sz w:val="56"/>
          <w:szCs w:val="56"/>
          <w:u w:val="single"/>
        </w:rPr>
        <w:lastRenderedPageBreak/>
        <w:t>SOFTWARE DESCRIPTION</w:t>
      </w:r>
    </w:p>
    <w:p w14:paraId="409F088E" w14:textId="77777777" w:rsidR="00872940" w:rsidRPr="0025048F" w:rsidRDefault="00872940" w:rsidP="00872940">
      <w:pPr>
        <w:shd w:val="clear" w:color="auto" w:fill="FFFFFF"/>
        <w:spacing w:after="0" w:line="270" w:lineRule="atLeast"/>
        <w:textAlignment w:val="top"/>
        <w:rPr>
          <w:rFonts w:ascii="Times New Roman" w:hAnsi="Times New Roman" w:cs="Times New Roman"/>
          <w:b/>
          <w:bCs/>
          <w:sz w:val="36"/>
          <w:szCs w:val="36"/>
        </w:rPr>
      </w:pPr>
    </w:p>
    <w:p w14:paraId="30180B73" w14:textId="77777777" w:rsidR="00872940" w:rsidRPr="0025048F" w:rsidRDefault="00872940" w:rsidP="00872940">
      <w:pPr>
        <w:pStyle w:val="NormalWeb"/>
        <w:shd w:val="clear" w:color="auto" w:fill="FFFFFF"/>
        <w:spacing w:before="120" w:beforeAutospacing="0" w:after="120" w:afterAutospacing="0"/>
        <w:rPr>
          <w:color w:val="000000" w:themeColor="text1"/>
          <w:sz w:val="36"/>
          <w:szCs w:val="36"/>
        </w:rPr>
      </w:pPr>
      <w:r w:rsidRPr="0025048F">
        <w:rPr>
          <w:bCs/>
          <w:color w:val="000000" w:themeColor="text1"/>
          <w:sz w:val="36"/>
          <w:szCs w:val="36"/>
        </w:rPr>
        <w:t>Dev-C++</w:t>
      </w:r>
      <w:r w:rsidRPr="0025048F">
        <w:rPr>
          <w:color w:val="000000" w:themeColor="text1"/>
          <w:sz w:val="36"/>
          <w:szCs w:val="36"/>
        </w:rPr>
        <w:t> is a </w:t>
      </w:r>
      <w:hyperlink r:id="rId14" w:tooltip="Free software" w:history="1">
        <w:r w:rsidRPr="0025048F">
          <w:rPr>
            <w:rStyle w:val="Hyperlink"/>
            <w:color w:val="000000" w:themeColor="text1"/>
            <w:sz w:val="36"/>
            <w:szCs w:val="36"/>
          </w:rPr>
          <w:t>free</w:t>
        </w:r>
      </w:hyperlink>
      <w:r w:rsidRPr="0025048F">
        <w:rPr>
          <w:color w:val="000000" w:themeColor="text1"/>
          <w:sz w:val="36"/>
          <w:szCs w:val="36"/>
        </w:rPr>
        <w:t> full-featured </w:t>
      </w:r>
      <w:hyperlink r:id="rId15" w:tooltip="Integrated development environment" w:history="1">
        <w:r w:rsidRPr="0025048F">
          <w:rPr>
            <w:rStyle w:val="Hyperlink"/>
            <w:color w:val="000000" w:themeColor="text1"/>
            <w:sz w:val="36"/>
            <w:szCs w:val="36"/>
          </w:rPr>
          <w:t>integrated development environment</w:t>
        </w:r>
      </w:hyperlink>
      <w:r w:rsidRPr="0025048F">
        <w:rPr>
          <w:color w:val="000000" w:themeColor="text1"/>
          <w:sz w:val="36"/>
          <w:szCs w:val="36"/>
        </w:rPr>
        <w:t> (IDE) distributed under the </w:t>
      </w:r>
      <w:hyperlink r:id="rId16" w:tooltip="GNU General Public License" w:history="1">
        <w:r w:rsidRPr="0025048F">
          <w:rPr>
            <w:rStyle w:val="Hyperlink"/>
            <w:color w:val="000000" w:themeColor="text1"/>
            <w:sz w:val="36"/>
            <w:szCs w:val="36"/>
          </w:rPr>
          <w:t>GNU General Public License</w:t>
        </w:r>
      </w:hyperlink>
      <w:r w:rsidRPr="0025048F">
        <w:rPr>
          <w:color w:val="000000" w:themeColor="text1"/>
          <w:sz w:val="36"/>
          <w:szCs w:val="36"/>
        </w:rPr>
        <w:t> for programming in </w:t>
      </w:r>
      <w:hyperlink r:id="rId17" w:tooltip="C (programming language)" w:history="1">
        <w:r w:rsidRPr="0025048F">
          <w:rPr>
            <w:rStyle w:val="Hyperlink"/>
            <w:color w:val="000000" w:themeColor="text1"/>
            <w:sz w:val="36"/>
            <w:szCs w:val="36"/>
          </w:rPr>
          <w:t>C</w:t>
        </w:r>
      </w:hyperlink>
      <w:r w:rsidRPr="0025048F">
        <w:rPr>
          <w:color w:val="000000" w:themeColor="text1"/>
          <w:sz w:val="36"/>
          <w:szCs w:val="36"/>
        </w:rPr>
        <w:t> and </w:t>
      </w:r>
      <w:hyperlink r:id="rId18" w:tooltip="C++" w:history="1">
        <w:r w:rsidRPr="0025048F">
          <w:rPr>
            <w:rStyle w:val="Hyperlink"/>
            <w:color w:val="000000" w:themeColor="text1"/>
            <w:sz w:val="36"/>
            <w:szCs w:val="36"/>
          </w:rPr>
          <w:t>C++</w:t>
        </w:r>
      </w:hyperlink>
      <w:r w:rsidRPr="0025048F">
        <w:rPr>
          <w:color w:val="000000" w:themeColor="text1"/>
          <w:sz w:val="36"/>
          <w:szCs w:val="36"/>
        </w:rPr>
        <w:t>. It is written in </w:t>
      </w:r>
      <w:hyperlink r:id="rId19" w:tooltip="Delphi (programming language)" w:history="1">
        <w:r w:rsidRPr="0025048F">
          <w:rPr>
            <w:rStyle w:val="Hyperlink"/>
            <w:color w:val="000000" w:themeColor="text1"/>
            <w:sz w:val="36"/>
            <w:szCs w:val="36"/>
          </w:rPr>
          <w:t>Delphi</w:t>
        </w:r>
      </w:hyperlink>
      <w:r w:rsidRPr="0025048F">
        <w:rPr>
          <w:color w:val="000000" w:themeColor="text1"/>
          <w:sz w:val="36"/>
          <w:szCs w:val="36"/>
        </w:rPr>
        <w:t>.</w:t>
      </w:r>
    </w:p>
    <w:p w14:paraId="257C08C8" w14:textId="344A6E78" w:rsidR="00872940" w:rsidRDefault="00872940" w:rsidP="00872940">
      <w:pPr>
        <w:pStyle w:val="NormalWeb"/>
        <w:shd w:val="clear" w:color="auto" w:fill="FFFFFF"/>
        <w:spacing w:before="120" w:beforeAutospacing="0" w:after="120" w:afterAutospacing="0"/>
        <w:rPr>
          <w:color w:val="000000" w:themeColor="text1"/>
          <w:sz w:val="36"/>
          <w:szCs w:val="36"/>
        </w:rPr>
      </w:pPr>
      <w:r w:rsidRPr="0025048F">
        <w:rPr>
          <w:color w:val="000000" w:themeColor="text1"/>
          <w:sz w:val="36"/>
          <w:szCs w:val="36"/>
        </w:rPr>
        <w:t>It is bundled with, and uses, the </w:t>
      </w:r>
      <w:hyperlink r:id="rId20" w:tooltip="MinGW" w:history="1">
        <w:r w:rsidRPr="0025048F">
          <w:rPr>
            <w:rStyle w:val="Hyperlink"/>
            <w:color w:val="000000" w:themeColor="text1"/>
            <w:sz w:val="36"/>
            <w:szCs w:val="36"/>
          </w:rPr>
          <w:t>MinGW</w:t>
        </w:r>
      </w:hyperlink>
      <w:r w:rsidRPr="0025048F">
        <w:rPr>
          <w:color w:val="000000" w:themeColor="text1"/>
          <w:sz w:val="36"/>
          <w:szCs w:val="36"/>
        </w:rPr>
        <w:t> or </w:t>
      </w:r>
      <w:hyperlink r:id="rId21" w:tooltip="TDM-GCC" w:history="1">
        <w:r w:rsidRPr="0025048F">
          <w:rPr>
            <w:rStyle w:val="Hyperlink"/>
            <w:color w:val="000000" w:themeColor="text1"/>
            <w:sz w:val="36"/>
            <w:szCs w:val="36"/>
          </w:rPr>
          <w:t>TDM-GCC</w:t>
        </w:r>
      </w:hyperlink>
      <w:r w:rsidRPr="0025048F">
        <w:rPr>
          <w:color w:val="000000" w:themeColor="text1"/>
          <w:sz w:val="36"/>
          <w:szCs w:val="36"/>
        </w:rPr>
        <w:t> 64bit port of the </w:t>
      </w:r>
      <w:hyperlink r:id="rId22" w:tooltip="GNU Compiler Collection" w:history="1">
        <w:r w:rsidRPr="0025048F">
          <w:rPr>
            <w:rStyle w:val="Hyperlink"/>
            <w:color w:val="000000" w:themeColor="text1"/>
            <w:sz w:val="36"/>
            <w:szCs w:val="36"/>
          </w:rPr>
          <w:t>GCC</w:t>
        </w:r>
      </w:hyperlink>
      <w:r w:rsidRPr="0025048F">
        <w:rPr>
          <w:color w:val="000000" w:themeColor="text1"/>
          <w:sz w:val="36"/>
          <w:szCs w:val="36"/>
        </w:rPr>
        <w:t> as its compiler. Dev-C++ can also be used in combination with </w:t>
      </w:r>
      <w:hyperlink r:id="rId23" w:tooltip="Cygwin" w:history="1">
        <w:r w:rsidRPr="0025048F">
          <w:rPr>
            <w:rStyle w:val="Hyperlink"/>
            <w:color w:val="000000" w:themeColor="text1"/>
            <w:sz w:val="36"/>
            <w:szCs w:val="36"/>
          </w:rPr>
          <w:t>Cygwin</w:t>
        </w:r>
      </w:hyperlink>
      <w:r w:rsidRPr="0025048F">
        <w:rPr>
          <w:color w:val="000000" w:themeColor="text1"/>
          <w:sz w:val="36"/>
          <w:szCs w:val="36"/>
        </w:rPr>
        <w:t xml:space="preserve"> or any other GCC-based compiler. </w:t>
      </w:r>
    </w:p>
    <w:p w14:paraId="267CAE5D" w14:textId="77777777" w:rsidR="00841448" w:rsidRPr="0025048F" w:rsidRDefault="00841448" w:rsidP="00872940">
      <w:pPr>
        <w:pStyle w:val="NormalWeb"/>
        <w:shd w:val="clear" w:color="auto" w:fill="FFFFFF"/>
        <w:spacing w:before="120" w:beforeAutospacing="0" w:after="120" w:afterAutospacing="0"/>
        <w:rPr>
          <w:color w:val="000000" w:themeColor="text1"/>
          <w:sz w:val="36"/>
          <w:szCs w:val="36"/>
        </w:rPr>
      </w:pPr>
    </w:p>
    <w:p w14:paraId="22699782" w14:textId="77777777" w:rsidR="00872940" w:rsidRPr="0025048F" w:rsidRDefault="00872940" w:rsidP="00872940">
      <w:pPr>
        <w:pStyle w:val="NormalWeb"/>
        <w:shd w:val="clear" w:color="auto" w:fill="FFFFFF"/>
        <w:spacing w:before="120" w:beforeAutospacing="0" w:after="120" w:afterAutospacing="0"/>
        <w:rPr>
          <w:color w:val="000000" w:themeColor="text1"/>
          <w:sz w:val="36"/>
          <w:szCs w:val="36"/>
        </w:rPr>
      </w:pPr>
      <w:r w:rsidRPr="0025048F">
        <w:rPr>
          <w:color w:val="000000" w:themeColor="text1"/>
          <w:sz w:val="36"/>
          <w:szCs w:val="36"/>
        </w:rPr>
        <w:t>Dev-C++ is generally considered a </w:t>
      </w:r>
      <w:hyperlink r:id="rId24" w:tooltip="Microsoft Windows" w:history="1">
        <w:r w:rsidRPr="0025048F">
          <w:rPr>
            <w:rStyle w:val="Hyperlink"/>
            <w:color w:val="000000" w:themeColor="text1"/>
            <w:sz w:val="36"/>
            <w:szCs w:val="36"/>
          </w:rPr>
          <w:t>Windows-only</w:t>
        </w:r>
      </w:hyperlink>
      <w:r w:rsidRPr="0025048F">
        <w:rPr>
          <w:color w:val="000000" w:themeColor="text1"/>
          <w:sz w:val="36"/>
          <w:szCs w:val="36"/>
        </w:rPr>
        <w:t> program, but there are attempts to create a Linux version: header files and path delimiters are switchable between platforms</w:t>
      </w:r>
    </w:p>
    <w:p w14:paraId="47E60834" w14:textId="77777777" w:rsidR="00872940" w:rsidRPr="0025048F" w:rsidRDefault="00872940" w:rsidP="00872940">
      <w:pPr>
        <w:shd w:val="clear" w:color="auto" w:fill="FFFFFF"/>
        <w:spacing w:after="0" w:line="270" w:lineRule="atLeast"/>
        <w:textAlignment w:val="top"/>
        <w:rPr>
          <w:rFonts w:ascii="Times New Roman" w:hAnsi="Times New Roman" w:cs="Times New Roman"/>
          <w:bCs/>
          <w:color w:val="000000" w:themeColor="text1"/>
          <w:sz w:val="36"/>
          <w:szCs w:val="36"/>
        </w:rPr>
      </w:pPr>
    </w:p>
    <w:p w14:paraId="22A5C810" w14:textId="459F2756" w:rsidR="00872940" w:rsidRDefault="00872940" w:rsidP="00841448">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r w:rsidRPr="0025048F">
        <w:rPr>
          <w:rFonts w:ascii="Times New Roman" w:hAnsi="Times New Roman" w:cs="Times New Roman"/>
          <w:color w:val="000000" w:themeColor="text1"/>
          <w:sz w:val="36"/>
          <w:szCs w:val="36"/>
          <w:shd w:val="clear" w:color="auto" w:fill="FFFFFF"/>
        </w:rPr>
        <w:t>An additional aspect of Dev-C++ is its use of DevPaks: packaged extensions on the programming environment with additional libraries, templates, and utilities. DevPaks often contain, but are not limited to, </w:t>
      </w:r>
      <w:hyperlink r:id="rId25" w:tooltip="Graphical user interface" w:history="1">
        <w:r w:rsidRPr="0025048F">
          <w:rPr>
            <w:rStyle w:val="Hyperlink"/>
            <w:rFonts w:ascii="Times New Roman" w:hAnsi="Times New Roman" w:cs="Times New Roman"/>
            <w:color w:val="000000" w:themeColor="text1"/>
            <w:sz w:val="36"/>
            <w:szCs w:val="36"/>
            <w:shd w:val="clear" w:color="auto" w:fill="FFFFFF"/>
          </w:rPr>
          <w:t>GUI</w:t>
        </w:r>
      </w:hyperlink>
      <w:r w:rsidRPr="0025048F">
        <w:rPr>
          <w:rFonts w:ascii="Times New Roman" w:hAnsi="Times New Roman" w:cs="Times New Roman"/>
          <w:color w:val="000000" w:themeColor="text1"/>
          <w:sz w:val="36"/>
          <w:szCs w:val="36"/>
          <w:shd w:val="clear" w:color="auto" w:fill="FFFFFF"/>
        </w:rPr>
        <w:t> utilities, including popular toolkits such as </w:t>
      </w:r>
      <w:hyperlink r:id="rId26" w:tooltip="GTK+" w:history="1">
        <w:r w:rsidRPr="0025048F">
          <w:rPr>
            <w:rStyle w:val="Hyperlink"/>
            <w:rFonts w:ascii="Times New Roman" w:hAnsi="Times New Roman" w:cs="Times New Roman"/>
            <w:color w:val="000000" w:themeColor="text1"/>
            <w:sz w:val="36"/>
            <w:szCs w:val="36"/>
            <w:shd w:val="clear" w:color="auto" w:fill="FFFFFF"/>
          </w:rPr>
          <w:t>GTK+</w:t>
        </w:r>
      </w:hyperlink>
      <w:r w:rsidRPr="0025048F">
        <w:rPr>
          <w:rFonts w:ascii="Times New Roman" w:hAnsi="Times New Roman" w:cs="Times New Roman"/>
          <w:color w:val="000000" w:themeColor="text1"/>
          <w:sz w:val="36"/>
          <w:szCs w:val="36"/>
          <w:shd w:val="clear" w:color="auto" w:fill="FFFFFF"/>
        </w:rPr>
        <w:t>, </w:t>
      </w:r>
      <w:hyperlink r:id="rId27" w:tooltip="WxWidgets" w:history="1">
        <w:r w:rsidRPr="0025048F">
          <w:rPr>
            <w:rStyle w:val="Hyperlink"/>
            <w:rFonts w:ascii="Times New Roman" w:hAnsi="Times New Roman" w:cs="Times New Roman"/>
            <w:color w:val="000000" w:themeColor="text1"/>
            <w:sz w:val="36"/>
            <w:szCs w:val="36"/>
            <w:shd w:val="clear" w:color="auto" w:fill="FFFFFF"/>
          </w:rPr>
          <w:t>wxWidgets</w:t>
        </w:r>
      </w:hyperlink>
      <w:r w:rsidRPr="0025048F">
        <w:rPr>
          <w:rFonts w:ascii="Times New Roman" w:hAnsi="Times New Roman" w:cs="Times New Roman"/>
          <w:color w:val="000000" w:themeColor="text1"/>
          <w:sz w:val="36"/>
          <w:szCs w:val="36"/>
          <w:shd w:val="clear" w:color="auto" w:fill="FFFFFF"/>
        </w:rPr>
        <w:t>, and </w:t>
      </w:r>
      <w:hyperlink r:id="rId28" w:tooltip="FLTK" w:history="1">
        <w:r w:rsidRPr="0025048F">
          <w:rPr>
            <w:rStyle w:val="Hyperlink"/>
            <w:rFonts w:ascii="Times New Roman" w:hAnsi="Times New Roman" w:cs="Times New Roman"/>
            <w:color w:val="000000" w:themeColor="text1"/>
            <w:sz w:val="36"/>
            <w:szCs w:val="36"/>
            <w:shd w:val="clear" w:color="auto" w:fill="FFFFFF"/>
          </w:rPr>
          <w:t>FLTK</w:t>
        </w:r>
      </w:hyperlink>
      <w:r w:rsidRPr="0025048F">
        <w:rPr>
          <w:rFonts w:ascii="Times New Roman" w:hAnsi="Times New Roman" w:cs="Times New Roman"/>
          <w:color w:val="000000" w:themeColor="text1"/>
          <w:sz w:val="36"/>
          <w:szCs w:val="36"/>
          <w:shd w:val="clear" w:color="auto" w:fill="FFFFFF"/>
        </w:rPr>
        <w:t>. Other DevPaks include libraries for more advanced function use. Users of Dev-C++ can download additional libraries, or packages of code that increase the scope and functionality of Dev-C++, such as graphics, compression, animation, sound support and many more. Users can create Devpaks and host them for free on the site. Also, they are not limited to use with Dev-C++ - the site says "A typical devpak will work with any MinGW distribution (with any IDE for MinGW)".</w:t>
      </w:r>
    </w:p>
    <w:p w14:paraId="05B4DC79" w14:textId="067ACA5A" w:rsidR="00841448" w:rsidRDefault="00841448" w:rsidP="00841448">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p>
    <w:p w14:paraId="2FB1A19C" w14:textId="4C919904" w:rsidR="00841448" w:rsidRDefault="00841448" w:rsidP="00841448">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p>
    <w:p w14:paraId="5309A6A2" w14:textId="77777777" w:rsidR="00841448" w:rsidRPr="00841448" w:rsidRDefault="00841448" w:rsidP="00841448">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p>
    <w:p w14:paraId="00CDE685" w14:textId="660A4CA0" w:rsidR="00872940" w:rsidRDefault="00872940" w:rsidP="006F43E3">
      <w:pPr>
        <w:shd w:val="clear" w:color="auto" w:fill="FFFFFF"/>
        <w:spacing w:after="0" w:line="270" w:lineRule="atLeast"/>
        <w:ind w:left="720"/>
        <w:jc w:val="center"/>
        <w:textAlignment w:val="top"/>
        <w:rPr>
          <w:rFonts w:ascii="Times New Roman" w:hAnsi="Times New Roman" w:cs="Times New Roman"/>
          <w:b/>
          <w:bCs/>
          <w:sz w:val="56"/>
          <w:szCs w:val="56"/>
          <w:u w:val="single"/>
        </w:rPr>
      </w:pPr>
      <w:r w:rsidRPr="0025048F">
        <w:rPr>
          <w:rFonts w:ascii="Times New Roman" w:hAnsi="Times New Roman" w:cs="Times New Roman"/>
          <w:b/>
          <w:bCs/>
          <w:sz w:val="56"/>
          <w:szCs w:val="56"/>
          <w:u w:val="single"/>
        </w:rPr>
        <w:lastRenderedPageBreak/>
        <w:t>PROGRAM (Using C++)</w:t>
      </w:r>
    </w:p>
    <w:p w14:paraId="342A9368" w14:textId="77777777" w:rsidR="006F43E3" w:rsidRPr="00841448" w:rsidRDefault="006F43E3" w:rsidP="006F43E3">
      <w:pPr>
        <w:shd w:val="clear" w:color="auto" w:fill="FFFFFF"/>
        <w:spacing w:after="0" w:line="270" w:lineRule="atLeast"/>
        <w:ind w:left="720"/>
        <w:jc w:val="center"/>
        <w:textAlignment w:val="top"/>
        <w:rPr>
          <w:rFonts w:ascii="Times New Roman" w:hAnsi="Times New Roman" w:cs="Times New Roman"/>
          <w:b/>
          <w:bCs/>
          <w:sz w:val="40"/>
          <w:szCs w:val="40"/>
          <w:u w:val="single"/>
        </w:rPr>
      </w:pPr>
    </w:p>
    <w:p w14:paraId="761137B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#include&lt;iostream&gt;</w:t>
      </w:r>
    </w:p>
    <w:p w14:paraId="0238D637" w14:textId="6B89C50E"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using namespace std;</w:t>
      </w:r>
    </w:p>
    <w:p w14:paraId="597EA42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int r=0,p=0,k=20;</w:t>
      </w:r>
    </w:p>
    <w:p w14:paraId="47985240" w14:textId="6DB95C13"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float TotalSale=0;</w:t>
      </w:r>
    </w:p>
    <w:p w14:paraId="39983A9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class bus{</w:t>
      </w:r>
    </w:p>
    <w:p w14:paraId="200B93E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char PessengerName[99];</w:t>
      </w:r>
    </w:p>
    <w:p w14:paraId="773707B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char deprt[9];</w:t>
      </w:r>
    </w:p>
    <w:p w14:paraId="152F29A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char from[9];</w:t>
      </w:r>
    </w:p>
    <w:p w14:paraId="4D5CE9F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char to[9];</w:t>
      </w:r>
    </w:p>
    <w:p w14:paraId="008898D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char arriva[9];</w:t>
      </w:r>
    </w:p>
    <w:p w14:paraId="135BA64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int  T4tutorials_Total_Seats, T4tutorials_Total_Fare;</w:t>
      </w:r>
    </w:p>
    <w:p w14:paraId="3E07B50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int BusNo, T4tutorials_Departure_Timing, s;</w:t>
      </w:r>
    </w:p>
    <w:p w14:paraId="48B8F02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public:</w:t>
      </w:r>
    </w:p>
    <w:p w14:paraId="79E2BEA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void T4tutorials_Bus_Registration();</w:t>
      </w:r>
    </w:p>
    <w:p w14:paraId="0AB99B8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void show();</w:t>
      </w:r>
    </w:p>
    <w:p w14:paraId="0D90A28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void book();</w:t>
      </w:r>
    </w:p>
    <w:p w14:paraId="1883A888" w14:textId="63D84559"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void T4tutorialsExit();</w:t>
      </w:r>
    </w:p>
    <w:p w14:paraId="2AAA1F2A" w14:textId="620E5FCD"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}b[8];</w:t>
      </w:r>
    </w:p>
    <w:p w14:paraId="5B7A68A8"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void bus::T4tutorials_Bus_Registration(void)</w:t>
      </w:r>
    </w:p>
    <w:p w14:paraId="020DE7C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6A81D7A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123AB5A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71588B6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cout&lt;&lt;"\nEnter Bus No:";</w:t>
      </w:r>
    </w:p>
    <w:p w14:paraId="6CE9F62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cin&gt;&gt;BusNo;</w:t>
      </w:r>
    </w:p>
    <w:p w14:paraId="6694B498"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71E10C4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619FD5B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cout&lt;&lt;"\nFrom: ";</w:t>
      </w:r>
    </w:p>
    <w:p w14:paraId="4BD64E4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cin&gt;&gt;from;</w:t>
      </w:r>
    </w:p>
    <w:p w14:paraId="7786E01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0C50102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76885F6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cout&lt;&lt;"\nTo: ";</w:t>
      </w:r>
    </w:p>
    <w:p w14:paraId="68C0542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cin&gt;&gt;to;</w:t>
      </w:r>
    </w:p>
    <w:p w14:paraId="356900F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185697F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4D1093D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cout&lt;&lt;"\nDeparture: ";</w:t>
      </w:r>
    </w:p>
    <w:p w14:paraId="10050A1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cin&gt;&gt;T4tutorials_Departure_Timing;</w:t>
      </w:r>
    </w:p>
    <w:p w14:paraId="2C60931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lastRenderedPageBreak/>
        <w:t xml:space="preserve"> cout.setf(ios::right,ios::adjustfield);</w:t>
      </w:r>
    </w:p>
    <w:p w14:paraId="0FF7631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20A1811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cout&lt;&lt;"\nTotal seats: ";</w:t>
      </w:r>
    </w:p>
    <w:p w14:paraId="6E8DE2D1" w14:textId="4D1D73AF"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cin&gt;&gt;T4tutorials_Total_Seats;</w:t>
      </w:r>
    </w:p>
    <w:p w14:paraId="5443632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p++;</w:t>
      </w:r>
    </w:p>
    <w:p w14:paraId="383F0F4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cout&lt;&lt;"\n";</w:t>
      </w:r>
    </w:p>
    <w:p w14:paraId="66390CC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cout&lt;&lt;"Bus Information Added!!\n";</w:t>
      </w:r>
    </w:p>
    <w:p w14:paraId="35ABF1C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system("PAUSE");</w:t>
      </w:r>
    </w:p>
    <w:p w14:paraId="594EC626" w14:textId="5A5DDABE"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system("CLS");</w:t>
      </w:r>
    </w:p>
    <w:p w14:paraId="3711EC7F" w14:textId="7F665F4C"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45AA925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void bus::show(void)</w:t>
      </w:r>
    </w:p>
    <w:p w14:paraId="3BBDC58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7A500B1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cout&lt;&lt;"\nTotal bus available:"&lt;&lt;endl;</w:t>
      </w:r>
    </w:p>
    <w:p w14:paraId="6BC7120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for(int i=0;i&lt;p;i++)</w:t>
      </w:r>
    </w:p>
    <w:p w14:paraId="4F0C77A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 cout.setf(ios::right,ios::adjustfield);</w:t>
      </w:r>
    </w:p>
    <w:p w14:paraId="2C582AE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4D72877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cout&lt;&lt;"Bus No: ";</w:t>
      </w:r>
    </w:p>
    <w:p w14:paraId="3DC44FE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cout&lt;&lt;b[i].BusNo&lt;&lt;endl;</w:t>
      </w:r>
    </w:p>
    <w:p w14:paraId="2F3B138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086A345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6D66837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cout&lt;&lt;"From: ";</w:t>
      </w:r>
    </w:p>
    <w:p w14:paraId="10CF076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cout&lt;&lt;b[i].from&lt;&lt;endl;</w:t>
      </w:r>
    </w:p>
    <w:p w14:paraId="715B249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5098E8C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15275F2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cout&lt;&lt;"To: ";</w:t>
      </w:r>
    </w:p>
    <w:p w14:paraId="2279555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cout&lt;&lt;b[i].to&lt;&lt;endl;</w:t>
      </w:r>
    </w:p>
    <w:p w14:paraId="23CC017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645FF1D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4FCCA76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cout&lt;&lt;"Departure: ";</w:t>
      </w:r>
    </w:p>
    <w:p w14:paraId="793E26E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cout&lt;&lt;b[i].T4tutorials_Departure_Timing&lt;&lt;" O'clock"&lt;&lt;endl;</w:t>
      </w:r>
    </w:p>
    <w:p w14:paraId="60665C2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cout.setf(ios::right,ios::adjustfield);</w:t>
      </w:r>
    </w:p>
    <w:p w14:paraId="51E9487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cout.width(15);</w:t>
      </w:r>
    </w:p>
    <w:p w14:paraId="7D8DB4F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cout&lt;&lt;"Seats: ";</w:t>
      </w:r>
    </w:p>
    <w:p w14:paraId="73427FD4" w14:textId="738D5594"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cout&lt;&lt;b[i].T4tutorials_Total_Seats&lt;&lt;endl&lt;&lt;endl&lt;&lt;endl;</w:t>
      </w:r>
    </w:p>
    <w:p w14:paraId="592ED29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7450C38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system("PAUSE");</w:t>
      </w:r>
    </w:p>
    <w:p w14:paraId="596A6E2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system("CLS");</w:t>
      </w:r>
    </w:p>
    <w:p w14:paraId="1CBF0B69" w14:textId="0C953A3A"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68256F4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void bus::book(void)</w:t>
      </w:r>
    </w:p>
    <w:p w14:paraId="7F2B7A4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41FE83B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lastRenderedPageBreak/>
        <w:t>int number;</w:t>
      </w:r>
    </w:p>
    <w:p w14:paraId="5C106EA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float T4tutorials_Total_Fare;</w:t>
      </w:r>
    </w:p>
    <w:p w14:paraId="7D72E99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cout&lt;&lt;"\nEnter Bus No: ";</w:t>
      </w:r>
    </w:p>
    <w:p w14:paraId="3C77502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cin&gt;&gt;number;</w:t>
      </w:r>
    </w:p>
    <w:p w14:paraId="484A67A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int n;</w:t>
      </w:r>
    </w:p>
    <w:p w14:paraId="6976F45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for(n=0;n&lt;p;n++)</w:t>
      </w:r>
    </w:p>
    <w:p w14:paraId="1389824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1D58C11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if(b[n].BusNo==number)</w:t>
      </w:r>
    </w:p>
    <w:p w14:paraId="70F4E95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7EA7D7A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if(b[n].T4tutorials_Total_Seats&lt;=0)</w:t>
      </w:r>
    </w:p>
    <w:p w14:paraId="080A602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1118146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cout&lt;&lt;"\tSORRY!"&lt;&lt;endl&lt;&lt;"\tNo  Seat Available\t";</w:t>
      </w:r>
    </w:p>
    <w:p w14:paraId="63D2C75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2837643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else</w:t>
      </w:r>
    </w:p>
    <w:p w14:paraId="700BC67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0EC9266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cout&lt;&lt;endl&lt;&lt;"Total seat available: "&lt;&lt;b[n].T4tutorials_Total_Seats;</w:t>
      </w:r>
    </w:p>
    <w:p w14:paraId="55D25A2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cout&lt;&lt;endl&lt;&lt;"Enter Passenger's Name: ";</w:t>
      </w:r>
    </w:p>
    <w:p w14:paraId="01D8D71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cin&gt;&gt;PessengerName;</w:t>
      </w:r>
    </w:p>
    <w:p w14:paraId="76BF85A8"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cout&lt;&lt;endl&lt;&lt;"Number of seats: ";</w:t>
      </w:r>
    </w:p>
    <w:p w14:paraId="2C77801C"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cin&gt;&gt;s;</w:t>
      </w:r>
    </w:p>
    <w:p w14:paraId="7F7A894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while((b[n].T4tutorials_Total_Seats=b[n].T4tutorials_Total_Seats-s)&lt;0)</w:t>
      </w:r>
    </w:p>
    <w:p w14:paraId="1AF2A56C"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{cout&lt;&lt;endl&lt;&lt;"Limit Exceed...Please re-enter ";</w:t>
      </w:r>
    </w:p>
    <w:p w14:paraId="69C0CE5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b[n].T4tutorials_Total_Seats=b[n].T4tutorials_Total_Seats+s;</w:t>
      </w:r>
    </w:p>
    <w:p w14:paraId="25E2FF8F" w14:textId="74DAB88B"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cin&gt;&gt;s;</w:t>
      </w:r>
    </w:p>
    <w:p w14:paraId="136389E7" w14:textId="6ADFD6A5"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6CAE12D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cout&lt;&lt;endl&lt;&lt;"Your purchase is completed"&lt;&lt;endl;</w:t>
      </w:r>
    </w:p>
    <w:p w14:paraId="6D16D87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207A426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0D51B9F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cout&lt;&lt;"Bus No: ";</w:t>
      </w:r>
    </w:p>
    <w:p w14:paraId="1358F99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cout&lt;&lt;b[n].BusNo&lt;&lt;endl;</w:t>
      </w:r>
    </w:p>
    <w:p w14:paraId="576B4E0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4A9C286C"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63C7899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cout&lt;&lt;"From: ";</w:t>
      </w:r>
    </w:p>
    <w:p w14:paraId="78F5E48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cout&lt;&lt;b[n].from&lt;&lt;" to "&lt;&lt;b[n].to&lt;&lt;endl;</w:t>
      </w:r>
    </w:p>
    <w:p w14:paraId="0C4C1EB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5F4394C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3EAF232E"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cout&lt;&lt;"Departure: ";</w:t>
      </w:r>
    </w:p>
    <w:p w14:paraId="5FE57ED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cout&lt;&lt;b[n].T4tutorials_Departure_Timing&lt;&lt;" O'clock"&lt;&lt;endl;</w:t>
      </w:r>
    </w:p>
    <w:p w14:paraId="023FE3D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68153C0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11AC888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lastRenderedPageBreak/>
        <w:t>cout&lt;&lt;"Total seat: ";</w:t>
      </w:r>
    </w:p>
    <w:p w14:paraId="22FD6A9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cout&lt;&lt;s&lt;&lt;endl;</w:t>
      </w:r>
    </w:p>
    <w:p w14:paraId="6EEE353C"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T4tutorials_Total_Fare=30*s;</w:t>
      </w:r>
    </w:p>
    <w:p w14:paraId="437D229A" w14:textId="73371E40"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T4tutorials_Total_Fare=T4tutorials_Total_Fare+(T4tutorials_Total_Fare*.2</w:t>
      </w:r>
      <w:r w:rsidR="00841448" w:rsidRPr="00841448">
        <w:rPr>
          <w:rFonts w:ascii="Times New Roman" w:hAnsi="Times New Roman" w:cs="Times New Roman"/>
          <w:bCs/>
          <w:sz w:val="28"/>
          <w:szCs w:val="28"/>
        </w:rPr>
        <w:t>8</w:t>
      </w:r>
      <w:r w:rsidRPr="00841448">
        <w:rPr>
          <w:rFonts w:ascii="Times New Roman" w:hAnsi="Times New Roman" w:cs="Times New Roman"/>
          <w:bCs/>
          <w:sz w:val="28"/>
          <w:szCs w:val="28"/>
        </w:rPr>
        <w:t>);</w:t>
      </w:r>
    </w:p>
    <w:p w14:paraId="32A545B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TotalSale=TotalSale+T4tutorials_Total_Fare;</w:t>
      </w:r>
    </w:p>
    <w:p w14:paraId="096F3F5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0BDCB9C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2DCEE4D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cout&lt;&lt;"Total Fare: ";</w:t>
      </w:r>
    </w:p>
    <w:p w14:paraId="752E3A7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0985B4B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cout.setf(ios::showpoint);</w:t>
      </w:r>
    </w:p>
    <w:p w14:paraId="697256B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cout.precision(3);</w:t>
      </w:r>
    </w:p>
    <w:p w14:paraId="6274EDC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cout.setf(ios::fixed,ios::floatfield);</w:t>
      </w:r>
    </w:p>
    <w:p w14:paraId="3AD3334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cout.width(8);</w:t>
      </w:r>
    </w:p>
    <w:p w14:paraId="178D79D9" w14:textId="0EEFC34B"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cout&lt;&lt;T4tutorials_Total_Fare&lt;&lt;endl;</w:t>
      </w:r>
    </w:p>
    <w:p w14:paraId="29882F5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cout.setf(ios::right,ios::adjustfield);</w:t>
      </w:r>
    </w:p>
    <w:p w14:paraId="688C9DE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cout.width(30);</w:t>
      </w:r>
    </w:p>
    <w:p w14:paraId="6E654B9E" w14:textId="1F23DB48"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cout&lt;&lt;"Thank You!!!"&lt;&lt;endl&lt;&lt;endl;</w:t>
      </w:r>
    </w:p>
    <w:p w14:paraId="3F12CC3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4F31D98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467432E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72D13CE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system("PAUSE");</w:t>
      </w:r>
    </w:p>
    <w:p w14:paraId="6C5E075C" w14:textId="4130E797"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system("CLS");</w:t>
      </w:r>
    </w:p>
    <w:p w14:paraId="25220D90" w14:textId="5F815F0A"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266F255B"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int main()</w:t>
      </w:r>
    </w:p>
    <w:p w14:paraId="10F8D7F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3581281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int w,g=1;</w:t>
      </w:r>
    </w:p>
    <w:p w14:paraId="36ECF27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while(g){</w:t>
      </w:r>
    </w:p>
    <w:p w14:paraId="19089B60" w14:textId="7C05E9E3" w:rsidR="00841448" w:rsidRPr="00841448" w:rsidRDefault="00841448"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cout&lt;&lt;"*************************************************"&lt;&lt;endl;</w:t>
      </w:r>
    </w:p>
    <w:p w14:paraId="7A3D62E0" w14:textId="77777777" w:rsidR="00841448" w:rsidRPr="00841448" w:rsidRDefault="00841448"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cout&lt;&lt;"Bus Reservation System\n";</w:t>
      </w:r>
    </w:p>
    <w:p w14:paraId="200723A3" w14:textId="09EA919E" w:rsidR="00841448" w:rsidRPr="00841448" w:rsidRDefault="00841448"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cout&lt;&lt;"*************************************************"&lt;&lt;endl;</w:t>
      </w:r>
    </w:p>
    <w:p w14:paraId="4CEEEC38" w14:textId="77777777" w:rsidR="00841448" w:rsidRPr="00841448" w:rsidRDefault="00841448"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cout&lt;&lt;"by KARAN SINGH,SAUD AKHTAR KHAN &amp; YASH AGRAWAL\n";</w:t>
      </w:r>
    </w:p>
    <w:p w14:paraId="4FF56F4F" w14:textId="06E12076" w:rsidR="00872940" w:rsidRPr="00841448" w:rsidRDefault="00841448"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cout&lt;&lt;"*************************************************"&lt;&lt;endl;</w:t>
      </w:r>
      <w:r w:rsidR="00872940" w:rsidRPr="00841448">
        <w:rPr>
          <w:rFonts w:ascii="Times New Roman" w:hAnsi="Times New Roman" w:cs="Times New Roman"/>
          <w:bCs/>
          <w:sz w:val="28"/>
          <w:szCs w:val="28"/>
        </w:rPr>
        <w:t xml:space="preserve"> cout&lt;&lt;"1. Bus Registration\n2. List of Available Bus\n3. Book Tickets\n4. Exit";</w:t>
      </w:r>
    </w:p>
    <w:p w14:paraId="15BC06D7"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cout&lt;&lt;"\n\nEnter your choice: ";</w:t>
      </w:r>
    </w:p>
    <w:p w14:paraId="695F111D"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cin&gt;&gt;w;</w:t>
      </w:r>
    </w:p>
    <w:p w14:paraId="7F20696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lastRenderedPageBreak/>
        <w:t xml:space="preserve"> switch(w){</w:t>
      </w:r>
    </w:p>
    <w:p w14:paraId="1978E638"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case 1:</w:t>
      </w:r>
    </w:p>
    <w:p w14:paraId="726413A5" w14:textId="73DCC19F"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b[p].T4tutorials_Bus_Registration();</w:t>
      </w:r>
    </w:p>
    <w:p w14:paraId="04528786"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break;</w:t>
      </w:r>
    </w:p>
    <w:p w14:paraId="6D25C66A"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case 2:</w:t>
      </w:r>
    </w:p>
    <w:p w14:paraId="5D39CD30"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b[0].show();</w:t>
      </w:r>
    </w:p>
    <w:p w14:paraId="0D818DDF"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break;</w:t>
      </w:r>
    </w:p>
    <w:p w14:paraId="3E2C58E9"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case 3:</w:t>
      </w:r>
    </w:p>
    <w:p w14:paraId="49B962F1" w14:textId="6116CC9E"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b[p].book();</w:t>
      </w:r>
    </w:p>
    <w:p w14:paraId="68158CE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break;</w:t>
      </w:r>
    </w:p>
    <w:p w14:paraId="1DCB02C3"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case 4:</w:t>
      </w:r>
    </w:p>
    <w:p w14:paraId="1035B6F4"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783CC332" w14:textId="29BB8C3E"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g=0;</w:t>
      </w:r>
    </w:p>
    <w:p w14:paraId="4E195045"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cout&lt;&lt;endl&lt;&lt;"Total Sales:"&lt;&lt;TotalSale&lt;&lt;endl;</w:t>
      </w:r>
    </w:p>
    <w:p w14:paraId="3C2951B1"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break;</w:t>
      </w:r>
    </w:p>
    <w:p w14:paraId="69A206E3" w14:textId="77777777" w:rsidR="00841448"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 xml:space="preserve"> }</w:t>
      </w:r>
    </w:p>
    <w:p w14:paraId="79D87289" w14:textId="1AFFFD38"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7FAEED8C"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p>
    <w:p w14:paraId="74DC16C2" w14:textId="77777777" w:rsidR="00872940" w:rsidRPr="00841448" w:rsidRDefault="00872940" w:rsidP="00872940">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return 0;</w:t>
      </w:r>
    </w:p>
    <w:p w14:paraId="5B49E172" w14:textId="6CF73342" w:rsidR="00872940" w:rsidRPr="00841448" w:rsidRDefault="00872940" w:rsidP="00841448">
      <w:pPr>
        <w:shd w:val="clear" w:color="auto" w:fill="FFFFFF"/>
        <w:spacing w:after="0" w:line="270" w:lineRule="atLeast"/>
        <w:ind w:left="720"/>
        <w:textAlignment w:val="top"/>
        <w:rPr>
          <w:rFonts w:ascii="Times New Roman" w:hAnsi="Times New Roman" w:cs="Times New Roman"/>
          <w:bCs/>
          <w:sz w:val="28"/>
          <w:szCs w:val="28"/>
        </w:rPr>
      </w:pPr>
      <w:r w:rsidRPr="00841448">
        <w:rPr>
          <w:rFonts w:ascii="Times New Roman" w:hAnsi="Times New Roman" w:cs="Times New Roman"/>
          <w:bCs/>
          <w:sz w:val="28"/>
          <w:szCs w:val="28"/>
        </w:rPr>
        <w:t>}</w:t>
      </w:r>
      <w:r w:rsidRPr="00841448">
        <w:rPr>
          <w:rFonts w:ascii="Times New Roman" w:hAnsi="Times New Roman" w:cs="Times New Roman"/>
          <w:bCs/>
          <w:sz w:val="24"/>
          <w:szCs w:val="24"/>
        </w:rPr>
        <w:br w:type="page"/>
      </w:r>
    </w:p>
    <w:p w14:paraId="3C5AB0F9" w14:textId="78B61A22" w:rsidR="00872940" w:rsidRPr="00841448" w:rsidRDefault="00872940" w:rsidP="00872940">
      <w:pPr>
        <w:shd w:val="clear" w:color="auto" w:fill="FFFFFF"/>
        <w:spacing w:after="0" w:line="270" w:lineRule="atLeast"/>
        <w:ind w:left="720"/>
        <w:jc w:val="center"/>
        <w:textAlignment w:val="top"/>
        <w:rPr>
          <w:rFonts w:ascii="Times New Roman" w:hAnsi="Times New Roman" w:cs="Times New Roman"/>
          <w:b/>
          <w:bCs/>
          <w:sz w:val="40"/>
          <w:szCs w:val="40"/>
        </w:rPr>
      </w:pPr>
      <w:r w:rsidRPr="00841448">
        <w:rPr>
          <w:rFonts w:ascii="Times New Roman" w:hAnsi="Times New Roman" w:cs="Times New Roman"/>
          <w:b/>
          <w:bCs/>
          <w:sz w:val="56"/>
          <w:szCs w:val="56"/>
          <w:u w:val="single"/>
          <w:lang w:val="en-IN"/>
        </w:rPr>
        <w:lastRenderedPageBreak/>
        <w:t>PROJECT OVERVIEW</w:t>
      </w:r>
    </w:p>
    <w:p w14:paraId="7E442322" w14:textId="77777777" w:rsidR="00872940" w:rsidRPr="0025048F" w:rsidRDefault="00872940" w:rsidP="00872940">
      <w:pPr>
        <w:shd w:val="clear" w:color="auto" w:fill="FFFFFF"/>
        <w:tabs>
          <w:tab w:val="left" w:pos="90"/>
        </w:tabs>
        <w:spacing w:after="0" w:line="270" w:lineRule="atLeast"/>
        <w:ind w:hanging="720"/>
        <w:jc w:val="center"/>
        <w:textAlignment w:val="top"/>
        <w:rPr>
          <w:rFonts w:ascii="Times New Roman" w:hAnsi="Times New Roman" w:cs="Times New Roman"/>
          <w:bCs/>
          <w:sz w:val="44"/>
          <w:szCs w:val="44"/>
        </w:rPr>
      </w:pPr>
    </w:p>
    <w:p w14:paraId="1704D806" w14:textId="77777777" w:rsidR="00872940" w:rsidRPr="0025048F" w:rsidRDefault="00872940" w:rsidP="00872940">
      <w:pPr>
        <w:shd w:val="clear" w:color="auto" w:fill="FFFFFF"/>
        <w:spacing w:after="0" w:line="270" w:lineRule="atLeast"/>
        <w:textAlignment w:val="top"/>
        <w:rPr>
          <w:rFonts w:ascii="Times New Roman" w:hAnsi="Times New Roman" w:cs="Times New Roman"/>
          <w:b/>
          <w:bCs/>
          <w:sz w:val="32"/>
          <w:szCs w:val="32"/>
          <w:u w:val="single"/>
          <w:lang w:val="en-IN"/>
        </w:rPr>
      </w:pPr>
    </w:p>
    <w:p w14:paraId="2FE01DA5" w14:textId="77777777" w:rsidR="00872940" w:rsidRPr="0025048F" w:rsidRDefault="00872940" w:rsidP="00872940">
      <w:pPr>
        <w:numPr>
          <w:ilvl w:val="0"/>
          <w:numId w:val="7"/>
        </w:num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
          <w:bCs/>
          <w:i/>
          <w:iCs/>
          <w:sz w:val="40"/>
          <w:szCs w:val="40"/>
          <w:lang w:val="en-IN"/>
        </w:rPr>
        <w:t>OPENING VIEW</w:t>
      </w:r>
    </w:p>
    <w:p w14:paraId="43DE1703" w14:textId="77777777" w:rsidR="00C7276F" w:rsidRPr="0025048F" w:rsidRDefault="00C7276F" w:rsidP="00C7276F">
      <w:pPr>
        <w:shd w:val="clear" w:color="auto" w:fill="FFFFFF"/>
        <w:spacing w:after="0" w:line="270" w:lineRule="atLeast"/>
        <w:ind w:left="720"/>
        <w:textAlignment w:val="top"/>
        <w:rPr>
          <w:rFonts w:ascii="Times New Roman" w:hAnsi="Times New Roman" w:cs="Times New Roman"/>
          <w:b/>
          <w:bCs/>
          <w:i/>
          <w:iCs/>
          <w:sz w:val="40"/>
          <w:szCs w:val="40"/>
          <w:lang w:val="en-IN"/>
        </w:rPr>
      </w:pPr>
    </w:p>
    <w:p w14:paraId="3A25A049" w14:textId="0C1447AD" w:rsidR="00C7276F" w:rsidRPr="0025048F" w:rsidRDefault="00841448" w:rsidP="009913CD">
      <w:pPr>
        <w:shd w:val="clear" w:color="auto" w:fill="FFFFFF"/>
        <w:spacing w:after="0" w:line="270" w:lineRule="atLeast"/>
        <w:ind w:left="720"/>
        <w:jc w:val="center"/>
        <w:textAlignment w:val="top"/>
        <w:rPr>
          <w:rFonts w:ascii="Times New Roman" w:hAnsi="Times New Roman" w:cs="Times New Roman"/>
          <w:bCs/>
          <w:sz w:val="40"/>
          <w:szCs w:val="40"/>
        </w:rPr>
      </w:pPr>
      <w:r>
        <w:rPr>
          <w:noProof/>
        </w:rPr>
        <w:drawing>
          <wp:inline distT="0" distB="0" distL="0" distR="0" wp14:anchorId="010E6D33" wp14:editId="217FFD98">
            <wp:extent cx="44386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8650" cy="2190750"/>
                    </a:xfrm>
                    <a:prstGeom prst="rect">
                      <a:avLst/>
                    </a:prstGeom>
                  </pic:spPr>
                </pic:pic>
              </a:graphicData>
            </a:graphic>
          </wp:inline>
        </w:drawing>
      </w:r>
      <w:r w:rsidR="00C7276F" w:rsidRPr="0025048F">
        <w:rPr>
          <w:rFonts w:ascii="Times New Roman" w:hAnsi="Times New Roman" w:cs="Times New Roman"/>
          <w:bCs/>
          <w:sz w:val="40"/>
          <w:szCs w:val="40"/>
        </w:rPr>
        <w:br w:type="textWrapping" w:clear="all"/>
      </w:r>
    </w:p>
    <w:p w14:paraId="5082F453" w14:textId="77777777" w:rsidR="009913CD" w:rsidRPr="0025048F" w:rsidRDefault="009913CD" w:rsidP="009913CD">
      <w:pPr>
        <w:shd w:val="clear" w:color="auto" w:fill="FFFFFF"/>
        <w:spacing w:after="0" w:line="270" w:lineRule="atLeast"/>
        <w:textAlignment w:val="top"/>
        <w:rPr>
          <w:rFonts w:ascii="Times New Roman" w:hAnsi="Times New Roman" w:cs="Times New Roman"/>
          <w:bCs/>
          <w:sz w:val="40"/>
          <w:szCs w:val="40"/>
        </w:rPr>
      </w:pPr>
    </w:p>
    <w:p w14:paraId="4AE3EBE5" w14:textId="77777777" w:rsidR="009913CD" w:rsidRPr="0025048F" w:rsidRDefault="009913CD" w:rsidP="009913CD">
      <w:pPr>
        <w:shd w:val="clear" w:color="auto" w:fill="FFFFFF"/>
        <w:spacing w:after="0" w:line="270" w:lineRule="atLeast"/>
        <w:textAlignment w:val="top"/>
        <w:rPr>
          <w:rFonts w:ascii="Times New Roman" w:hAnsi="Times New Roman" w:cs="Times New Roman"/>
          <w:bCs/>
          <w:sz w:val="40"/>
          <w:szCs w:val="40"/>
        </w:rPr>
      </w:pPr>
    </w:p>
    <w:p w14:paraId="24DD7E92" w14:textId="77777777" w:rsidR="00C7276F" w:rsidRPr="0025048F" w:rsidRDefault="00C7276F" w:rsidP="00C7276F">
      <w:pPr>
        <w:numPr>
          <w:ilvl w:val="0"/>
          <w:numId w:val="7"/>
        </w:num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
          <w:bCs/>
          <w:i/>
          <w:iCs/>
          <w:sz w:val="40"/>
          <w:szCs w:val="40"/>
          <w:lang w:val="en-IN"/>
        </w:rPr>
        <w:t>BUS REGISTRATION</w:t>
      </w:r>
    </w:p>
    <w:p w14:paraId="604D5A5D" w14:textId="77777777" w:rsidR="009913CD" w:rsidRPr="0025048F" w:rsidRDefault="009913CD" w:rsidP="00C7276F">
      <w:pPr>
        <w:shd w:val="clear" w:color="auto" w:fill="FFFFFF"/>
        <w:spacing w:after="0" w:line="270" w:lineRule="atLeast"/>
        <w:ind w:left="720"/>
        <w:textAlignment w:val="top"/>
        <w:rPr>
          <w:rFonts w:ascii="Times New Roman" w:hAnsi="Times New Roman" w:cs="Times New Roman"/>
          <w:b/>
          <w:bCs/>
          <w:i/>
          <w:iCs/>
          <w:sz w:val="40"/>
          <w:szCs w:val="40"/>
          <w:lang w:val="en-IN"/>
        </w:rPr>
      </w:pPr>
    </w:p>
    <w:p w14:paraId="12908BE3" w14:textId="46306F4F" w:rsidR="009913CD" w:rsidRDefault="00C7276F" w:rsidP="009913CD">
      <w:pPr>
        <w:shd w:val="clear" w:color="auto" w:fill="FFFFFF"/>
        <w:spacing w:after="0" w:line="270" w:lineRule="atLeast"/>
        <w:ind w:left="720"/>
        <w:jc w:val="center"/>
        <w:textAlignment w:val="top"/>
        <w:rPr>
          <w:rFonts w:ascii="Times New Roman" w:hAnsi="Times New Roman" w:cs="Times New Roman"/>
          <w:bCs/>
          <w:sz w:val="40"/>
          <w:szCs w:val="40"/>
        </w:rPr>
      </w:pPr>
      <w:r w:rsidRPr="0025048F">
        <w:rPr>
          <w:rFonts w:ascii="Times New Roman" w:hAnsi="Times New Roman" w:cs="Times New Roman"/>
          <w:bCs/>
          <w:noProof/>
          <w:sz w:val="40"/>
          <w:szCs w:val="40"/>
        </w:rPr>
        <w:drawing>
          <wp:inline distT="0" distB="0" distL="0" distR="0" wp14:anchorId="0938B7E0" wp14:editId="5FF2B00A">
            <wp:extent cx="4224565" cy="2429934"/>
            <wp:effectExtent l="19050" t="0" r="4535" b="0"/>
            <wp:docPr id="6" name="Picture 5" descr="INPU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VIEW.PNG"/>
                    <pic:cNvPicPr/>
                  </pic:nvPicPr>
                  <pic:blipFill>
                    <a:blip r:embed="rId30"/>
                    <a:stretch>
                      <a:fillRect/>
                    </a:stretch>
                  </pic:blipFill>
                  <pic:spPr>
                    <a:xfrm>
                      <a:off x="0" y="0"/>
                      <a:ext cx="4223855" cy="2429526"/>
                    </a:xfrm>
                    <a:prstGeom prst="rect">
                      <a:avLst/>
                    </a:prstGeom>
                  </pic:spPr>
                </pic:pic>
              </a:graphicData>
            </a:graphic>
          </wp:inline>
        </w:drawing>
      </w:r>
    </w:p>
    <w:p w14:paraId="4B2B0CCB" w14:textId="59FA0348" w:rsidR="00841448" w:rsidRDefault="00841448" w:rsidP="009913CD">
      <w:pPr>
        <w:shd w:val="clear" w:color="auto" w:fill="FFFFFF"/>
        <w:spacing w:after="0" w:line="270" w:lineRule="atLeast"/>
        <w:ind w:left="720"/>
        <w:jc w:val="center"/>
        <w:textAlignment w:val="top"/>
        <w:rPr>
          <w:rFonts w:ascii="Times New Roman" w:hAnsi="Times New Roman" w:cs="Times New Roman"/>
          <w:bCs/>
          <w:sz w:val="40"/>
          <w:szCs w:val="40"/>
        </w:rPr>
      </w:pPr>
    </w:p>
    <w:p w14:paraId="675CC688" w14:textId="77777777" w:rsidR="00841448" w:rsidRPr="0025048F" w:rsidRDefault="00841448" w:rsidP="009913CD">
      <w:pPr>
        <w:shd w:val="clear" w:color="auto" w:fill="FFFFFF"/>
        <w:spacing w:after="0" w:line="270" w:lineRule="atLeast"/>
        <w:ind w:left="720"/>
        <w:jc w:val="center"/>
        <w:textAlignment w:val="top"/>
        <w:rPr>
          <w:rFonts w:ascii="Times New Roman" w:hAnsi="Times New Roman" w:cs="Times New Roman"/>
          <w:bCs/>
          <w:sz w:val="40"/>
          <w:szCs w:val="40"/>
        </w:rPr>
      </w:pPr>
    </w:p>
    <w:p w14:paraId="4E533EBC" w14:textId="77777777" w:rsidR="00C7276F" w:rsidRPr="0025048F" w:rsidRDefault="00C7276F" w:rsidP="009913CD">
      <w:pPr>
        <w:numPr>
          <w:ilvl w:val="0"/>
          <w:numId w:val="7"/>
        </w:num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
          <w:bCs/>
          <w:i/>
          <w:sz w:val="40"/>
          <w:szCs w:val="40"/>
        </w:rPr>
        <w:lastRenderedPageBreak/>
        <w:t>AVAILABILITY OF BUS</w:t>
      </w:r>
    </w:p>
    <w:p w14:paraId="6A9A7FC5" w14:textId="77777777" w:rsidR="009913CD" w:rsidRPr="0025048F" w:rsidRDefault="009913CD" w:rsidP="009913CD">
      <w:pPr>
        <w:shd w:val="clear" w:color="auto" w:fill="FFFFFF"/>
        <w:spacing w:after="0" w:line="270" w:lineRule="atLeast"/>
        <w:ind w:left="720"/>
        <w:textAlignment w:val="top"/>
        <w:rPr>
          <w:rFonts w:ascii="Times New Roman" w:hAnsi="Times New Roman" w:cs="Times New Roman"/>
          <w:bCs/>
          <w:sz w:val="40"/>
          <w:szCs w:val="40"/>
        </w:rPr>
      </w:pPr>
    </w:p>
    <w:p w14:paraId="4424A1BA" w14:textId="77777777" w:rsidR="00C7276F" w:rsidRPr="0025048F" w:rsidRDefault="00C7276F" w:rsidP="00C7276F">
      <w:pPr>
        <w:shd w:val="clear" w:color="auto" w:fill="FFFFFF"/>
        <w:spacing w:after="0" w:line="270" w:lineRule="atLeast"/>
        <w:ind w:left="720"/>
        <w:textAlignment w:val="top"/>
        <w:rPr>
          <w:rFonts w:ascii="Times New Roman" w:hAnsi="Times New Roman" w:cs="Times New Roman"/>
          <w:b/>
          <w:bCs/>
          <w:i/>
          <w:sz w:val="40"/>
          <w:szCs w:val="40"/>
        </w:rPr>
      </w:pPr>
    </w:p>
    <w:p w14:paraId="4C5D2B65" w14:textId="77777777" w:rsidR="00C7276F" w:rsidRPr="0025048F" w:rsidRDefault="00C7276F" w:rsidP="00C7276F">
      <w:pPr>
        <w:shd w:val="clear" w:color="auto" w:fill="FFFFFF"/>
        <w:spacing w:after="0" w:line="270" w:lineRule="atLeast"/>
        <w:ind w:left="720"/>
        <w:jc w:val="center"/>
        <w:textAlignment w:val="top"/>
        <w:rPr>
          <w:rFonts w:ascii="Times New Roman" w:hAnsi="Times New Roman" w:cs="Times New Roman"/>
          <w:bCs/>
          <w:sz w:val="40"/>
          <w:szCs w:val="40"/>
        </w:rPr>
      </w:pPr>
      <w:r w:rsidRPr="0025048F">
        <w:rPr>
          <w:rFonts w:ascii="Times New Roman" w:hAnsi="Times New Roman" w:cs="Times New Roman"/>
          <w:bCs/>
          <w:noProof/>
          <w:sz w:val="40"/>
          <w:szCs w:val="40"/>
        </w:rPr>
        <w:drawing>
          <wp:inline distT="0" distB="0" distL="0" distR="0" wp14:anchorId="7C585B27" wp14:editId="1D23F2BC">
            <wp:extent cx="4967817" cy="2463474"/>
            <wp:effectExtent l="0" t="0" r="4445" b="0"/>
            <wp:docPr id="7" name="Picture 6" descr="List of availble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of availble bus.PNG"/>
                    <pic:cNvPicPr/>
                  </pic:nvPicPr>
                  <pic:blipFill>
                    <a:blip r:embed="rId31"/>
                    <a:stretch>
                      <a:fillRect/>
                    </a:stretch>
                  </pic:blipFill>
                  <pic:spPr>
                    <a:xfrm>
                      <a:off x="0" y="0"/>
                      <a:ext cx="4994462" cy="2476687"/>
                    </a:xfrm>
                    <a:prstGeom prst="rect">
                      <a:avLst/>
                    </a:prstGeom>
                  </pic:spPr>
                </pic:pic>
              </a:graphicData>
            </a:graphic>
          </wp:inline>
        </w:drawing>
      </w:r>
    </w:p>
    <w:p w14:paraId="2D569ED4" w14:textId="77777777" w:rsidR="00C7276F" w:rsidRPr="0025048F" w:rsidRDefault="00C7276F" w:rsidP="00C7276F">
      <w:pPr>
        <w:shd w:val="clear" w:color="auto" w:fill="FFFFFF"/>
        <w:spacing w:after="0" w:line="270" w:lineRule="atLeast"/>
        <w:ind w:left="720"/>
        <w:jc w:val="center"/>
        <w:textAlignment w:val="top"/>
        <w:rPr>
          <w:rFonts w:ascii="Times New Roman" w:hAnsi="Times New Roman" w:cs="Times New Roman"/>
          <w:bCs/>
          <w:sz w:val="40"/>
          <w:szCs w:val="40"/>
        </w:rPr>
      </w:pPr>
    </w:p>
    <w:p w14:paraId="6F17FC63" w14:textId="77777777" w:rsidR="00C7276F" w:rsidRPr="0025048F" w:rsidRDefault="00C7276F" w:rsidP="00C7276F">
      <w:pPr>
        <w:shd w:val="clear" w:color="auto" w:fill="FFFFFF"/>
        <w:spacing w:after="0" w:line="270" w:lineRule="atLeast"/>
        <w:ind w:left="720"/>
        <w:jc w:val="center"/>
        <w:textAlignment w:val="top"/>
        <w:rPr>
          <w:rFonts w:ascii="Times New Roman" w:hAnsi="Times New Roman" w:cs="Times New Roman"/>
          <w:bCs/>
          <w:sz w:val="40"/>
          <w:szCs w:val="40"/>
        </w:rPr>
      </w:pPr>
    </w:p>
    <w:p w14:paraId="063A45D9" w14:textId="77777777" w:rsidR="00C7276F" w:rsidRPr="0025048F" w:rsidRDefault="00C7276F" w:rsidP="00C7276F">
      <w:pPr>
        <w:numPr>
          <w:ilvl w:val="0"/>
          <w:numId w:val="7"/>
        </w:num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
          <w:bCs/>
          <w:i/>
          <w:sz w:val="40"/>
          <w:szCs w:val="40"/>
        </w:rPr>
        <w:t>TICKET BOOKING</w:t>
      </w:r>
    </w:p>
    <w:p w14:paraId="04964E42" w14:textId="77777777" w:rsidR="009913CD" w:rsidRPr="0025048F" w:rsidRDefault="009913CD" w:rsidP="009913CD">
      <w:pPr>
        <w:shd w:val="clear" w:color="auto" w:fill="FFFFFF"/>
        <w:spacing w:after="0" w:line="270" w:lineRule="atLeast"/>
        <w:ind w:left="720"/>
        <w:textAlignment w:val="top"/>
        <w:rPr>
          <w:rFonts w:ascii="Times New Roman" w:hAnsi="Times New Roman" w:cs="Times New Roman"/>
          <w:bCs/>
          <w:sz w:val="40"/>
          <w:szCs w:val="40"/>
        </w:rPr>
      </w:pPr>
    </w:p>
    <w:p w14:paraId="1544E4D7" w14:textId="77777777" w:rsidR="00C7276F" w:rsidRPr="0025048F" w:rsidRDefault="00C7276F" w:rsidP="00C7276F">
      <w:pPr>
        <w:shd w:val="clear" w:color="auto" w:fill="FFFFFF"/>
        <w:spacing w:after="0" w:line="270" w:lineRule="atLeast"/>
        <w:ind w:left="720"/>
        <w:textAlignment w:val="top"/>
        <w:rPr>
          <w:rFonts w:ascii="Times New Roman" w:hAnsi="Times New Roman" w:cs="Times New Roman"/>
          <w:b/>
          <w:bCs/>
          <w:i/>
          <w:sz w:val="40"/>
          <w:szCs w:val="40"/>
        </w:rPr>
      </w:pPr>
    </w:p>
    <w:p w14:paraId="0F0BBBB0" w14:textId="77777777" w:rsidR="009913CD" w:rsidRPr="0025048F" w:rsidRDefault="00C7276F" w:rsidP="009913CD">
      <w:pPr>
        <w:shd w:val="clear" w:color="auto" w:fill="FFFFFF"/>
        <w:spacing w:after="0" w:line="270" w:lineRule="atLeast"/>
        <w:ind w:left="720"/>
        <w:jc w:val="center"/>
        <w:textAlignment w:val="top"/>
        <w:rPr>
          <w:rFonts w:ascii="Times New Roman" w:hAnsi="Times New Roman" w:cs="Times New Roman"/>
          <w:bCs/>
          <w:sz w:val="40"/>
          <w:szCs w:val="40"/>
        </w:rPr>
      </w:pPr>
      <w:r w:rsidRPr="0025048F">
        <w:rPr>
          <w:rFonts w:ascii="Times New Roman" w:hAnsi="Times New Roman" w:cs="Times New Roman"/>
          <w:bCs/>
          <w:noProof/>
          <w:sz w:val="40"/>
          <w:szCs w:val="40"/>
        </w:rPr>
        <w:drawing>
          <wp:inline distT="0" distB="0" distL="0" distR="0" wp14:anchorId="7C953039" wp14:editId="0267E290">
            <wp:extent cx="5454414" cy="2641600"/>
            <wp:effectExtent l="19050" t="0" r="0" b="0"/>
            <wp:docPr id="8" name="Picture 7" descr="TKT 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T BOOKING.PNG"/>
                    <pic:cNvPicPr/>
                  </pic:nvPicPr>
                  <pic:blipFill>
                    <a:blip r:embed="rId32"/>
                    <a:stretch>
                      <a:fillRect/>
                    </a:stretch>
                  </pic:blipFill>
                  <pic:spPr>
                    <a:xfrm>
                      <a:off x="0" y="0"/>
                      <a:ext cx="5466136" cy="2647277"/>
                    </a:xfrm>
                    <a:prstGeom prst="rect">
                      <a:avLst/>
                    </a:prstGeom>
                  </pic:spPr>
                </pic:pic>
              </a:graphicData>
            </a:graphic>
          </wp:inline>
        </w:drawing>
      </w:r>
    </w:p>
    <w:p w14:paraId="502C0F86" w14:textId="77777777" w:rsidR="009913CD" w:rsidRPr="0025048F" w:rsidRDefault="009913CD" w:rsidP="00C7276F">
      <w:pPr>
        <w:shd w:val="clear" w:color="auto" w:fill="FFFFFF"/>
        <w:spacing w:after="0" w:line="270" w:lineRule="atLeast"/>
        <w:ind w:left="720"/>
        <w:jc w:val="center"/>
        <w:textAlignment w:val="top"/>
        <w:rPr>
          <w:rFonts w:ascii="Times New Roman" w:hAnsi="Times New Roman" w:cs="Times New Roman"/>
          <w:bCs/>
          <w:sz w:val="40"/>
          <w:szCs w:val="40"/>
        </w:rPr>
      </w:pPr>
    </w:p>
    <w:p w14:paraId="455C778C" w14:textId="77777777" w:rsidR="009913CD" w:rsidRPr="0025048F" w:rsidRDefault="009913CD" w:rsidP="00C7276F">
      <w:pPr>
        <w:shd w:val="clear" w:color="auto" w:fill="FFFFFF"/>
        <w:spacing w:after="0" w:line="270" w:lineRule="atLeast"/>
        <w:ind w:left="720"/>
        <w:jc w:val="center"/>
        <w:textAlignment w:val="top"/>
        <w:rPr>
          <w:rFonts w:ascii="Times New Roman" w:hAnsi="Times New Roman" w:cs="Times New Roman"/>
          <w:bCs/>
          <w:sz w:val="40"/>
          <w:szCs w:val="40"/>
        </w:rPr>
      </w:pPr>
    </w:p>
    <w:p w14:paraId="076316F8" w14:textId="77777777" w:rsidR="009913CD" w:rsidRPr="0025048F" w:rsidRDefault="00C7276F" w:rsidP="00C7276F">
      <w:pPr>
        <w:numPr>
          <w:ilvl w:val="0"/>
          <w:numId w:val="7"/>
        </w:numPr>
        <w:shd w:val="clear" w:color="auto" w:fill="FFFFFF"/>
        <w:spacing w:after="0" w:line="270" w:lineRule="atLeast"/>
        <w:textAlignment w:val="top"/>
        <w:rPr>
          <w:rFonts w:ascii="Times New Roman" w:hAnsi="Times New Roman" w:cs="Times New Roman"/>
          <w:bCs/>
          <w:sz w:val="40"/>
          <w:szCs w:val="40"/>
        </w:rPr>
      </w:pPr>
      <w:r w:rsidRPr="0025048F">
        <w:rPr>
          <w:rFonts w:ascii="Times New Roman" w:hAnsi="Times New Roman" w:cs="Times New Roman"/>
          <w:b/>
          <w:bCs/>
          <w:i/>
          <w:sz w:val="40"/>
          <w:szCs w:val="40"/>
        </w:rPr>
        <w:lastRenderedPageBreak/>
        <w:t>TICKET INVOICE</w:t>
      </w:r>
    </w:p>
    <w:p w14:paraId="7F74EB27" w14:textId="77777777" w:rsidR="009913CD" w:rsidRPr="0025048F" w:rsidRDefault="009913CD" w:rsidP="009913CD">
      <w:pPr>
        <w:shd w:val="clear" w:color="auto" w:fill="FFFFFF"/>
        <w:spacing w:after="0" w:line="270" w:lineRule="atLeast"/>
        <w:ind w:left="720"/>
        <w:textAlignment w:val="top"/>
        <w:rPr>
          <w:rFonts w:ascii="Times New Roman" w:hAnsi="Times New Roman" w:cs="Times New Roman"/>
          <w:b/>
          <w:bCs/>
          <w:i/>
          <w:sz w:val="40"/>
          <w:szCs w:val="40"/>
        </w:rPr>
      </w:pPr>
    </w:p>
    <w:p w14:paraId="436E26D0" w14:textId="77777777" w:rsidR="009913CD" w:rsidRPr="0025048F" w:rsidRDefault="009913CD" w:rsidP="009913CD">
      <w:pPr>
        <w:shd w:val="clear" w:color="auto" w:fill="FFFFFF"/>
        <w:spacing w:after="0" w:line="270" w:lineRule="atLeast"/>
        <w:ind w:left="720"/>
        <w:textAlignment w:val="top"/>
        <w:rPr>
          <w:rFonts w:ascii="Times New Roman" w:hAnsi="Times New Roman" w:cs="Times New Roman"/>
          <w:b/>
          <w:bCs/>
          <w:i/>
          <w:sz w:val="40"/>
          <w:szCs w:val="40"/>
        </w:rPr>
      </w:pPr>
    </w:p>
    <w:p w14:paraId="73D3C5E9" w14:textId="77777777" w:rsidR="00C7276F" w:rsidRPr="0025048F" w:rsidRDefault="009913CD" w:rsidP="009913CD">
      <w:pPr>
        <w:shd w:val="clear" w:color="auto" w:fill="FFFFFF"/>
        <w:spacing w:after="0" w:line="270" w:lineRule="atLeast"/>
        <w:ind w:left="720"/>
        <w:jc w:val="center"/>
        <w:textAlignment w:val="top"/>
        <w:rPr>
          <w:rFonts w:ascii="Times New Roman" w:hAnsi="Times New Roman" w:cs="Times New Roman"/>
          <w:bCs/>
          <w:sz w:val="40"/>
          <w:szCs w:val="40"/>
        </w:rPr>
      </w:pPr>
      <w:r w:rsidRPr="0025048F">
        <w:rPr>
          <w:rFonts w:ascii="Times New Roman" w:hAnsi="Times New Roman" w:cs="Times New Roman"/>
          <w:bCs/>
          <w:noProof/>
          <w:sz w:val="40"/>
          <w:szCs w:val="40"/>
        </w:rPr>
        <w:drawing>
          <wp:inline distT="0" distB="0" distL="0" distR="0" wp14:anchorId="666B587F" wp14:editId="3F2EE418">
            <wp:extent cx="4586816" cy="3291260"/>
            <wp:effectExtent l="19050" t="0" r="4234" b="0"/>
            <wp:docPr id="11" name="Picture 8" descr="BOOKING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DETAIL.PNG"/>
                    <pic:cNvPicPr/>
                  </pic:nvPicPr>
                  <pic:blipFill>
                    <a:blip r:embed="rId33"/>
                    <a:stretch>
                      <a:fillRect/>
                    </a:stretch>
                  </pic:blipFill>
                  <pic:spPr>
                    <a:xfrm>
                      <a:off x="0" y="0"/>
                      <a:ext cx="4588492" cy="3292463"/>
                    </a:xfrm>
                    <a:prstGeom prst="rect">
                      <a:avLst/>
                    </a:prstGeom>
                  </pic:spPr>
                </pic:pic>
              </a:graphicData>
            </a:graphic>
          </wp:inline>
        </w:drawing>
      </w:r>
    </w:p>
    <w:p w14:paraId="1E5C7F5F" w14:textId="77777777" w:rsidR="00C7276F" w:rsidRPr="0025048F" w:rsidRDefault="00C7276F" w:rsidP="00C7276F">
      <w:pPr>
        <w:jc w:val="center"/>
        <w:rPr>
          <w:rFonts w:ascii="Times New Roman" w:hAnsi="Times New Roman" w:cs="Times New Roman"/>
          <w:b/>
          <w:bCs/>
          <w:sz w:val="40"/>
          <w:szCs w:val="40"/>
          <w:u w:val="single"/>
        </w:rPr>
      </w:pPr>
      <w:r w:rsidRPr="0025048F">
        <w:rPr>
          <w:rFonts w:ascii="Times New Roman" w:hAnsi="Times New Roman" w:cs="Times New Roman"/>
          <w:b/>
          <w:bCs/>
          <w:sz w:val="40"/>
          <w:szCs w:val="40"/>
          <w:u w:val="single"/>
        </w:rPr>
        <w:br w:type="page"/>
      </w:r>
    </w:p>
    <w:p w14:paraId="5D8F1F93" w14:textId="77777777" w:rsidR="008421AC" w:rsidRPr="00841448" w:rsidRDefault="00C7276F" w:rsidP="008421AC">
      <w:pPr>
        <w:tabs>
          <w:tab w:val="left" w:pos="4024"/>
        </w:tabs>
        <w:ind w:left="4024" w:hanging="3304"/>
        <w:jc w:val="center"/>
        <w:rPr>
          <w:rFonts w:ascii="Times New Roman" w:hAnsi="Times New Roman" w:cs="Times New Roman"/>
          <w:b/>
          <w:sz w:val="56"/>
          <w:szCs w:val="56"/>
          <w:u w:val="single"/>
        </w:rPr>
      </w:pPr>
      <w:r w:rsidRPr="00841448">
        <w:rPr>
          <w:rFonts w:ascii="Times New Roman" w:hAnsi="Times New Roman" w:cs="Times New Roman"/>
          <w:b/>
          <w:sz w:val="56"/>
          <w:szCs w:val="56"/>
          <w:u w:val="single"/>
        </w:rPr>
        <w:lastRenderedPageBreak/>
        <w:t>CONCLUSION AND</w:t>
      </w:r>
    </w:p>
    <w:p w14:paraId="56BB2FDB" w14:textId="77777777" w:rsidR="00C7276F" w:rsidRPr="00841448" w:rsidRDefault="00C7276F" w:rsidP="008421AC">
      <w:pPr>
        <w:tabs>
          <w:tab w:val="left" w:pos="4024"/>
        </w:tabs>
        <w:ind w:left="4024" w:hanging="3304"/>
        <w:jc w:val="center"/>
        <w:rPr>
          <w:rFonts w:ascii="Times New Roman" w:hAnsi="Times New Roman" w:cs="Times New Roman"/>
          <w:b/>
          <w:sz w:val="56"/>
          <w:szCs w:val="56"/>
          <w:u w:val="single"/>
        </w:rPr>
      </w:pPr>
      <w:r w:rsidRPr="00841448">
        <w:rPr>
          <w:rFonts w:ascii="Times New Roman" w:hAnsi="Times New Roman" w:cs="Times New Roman"/>
          <w:b/>
          <w:sz w:val="56"/>
          <w:szCs w:val="56"/>
          <w:u w:val="single"/>
        </w:rPr>
        <w:t>RECOMMENDATIONS</w:t>
      </w:r>
    </w:p>
    <w:p w14:paraId="6627BC26" w14:textId="77777777" w:rsidR="00C7276F" w:rsidRPr="0025048F" w:rsidRDefault="00C7276F" w:rsidP="00872940">
      <w:pPr>
        <w:shd w:val="clear" w:color="auto" w:fill="FFFFFF"/>
        <w:spacing w:after="0" w:line="270" w:lineRule="atLeast"/>
        <w:ind w:left="720"/>
        <w:textAlignment w:val="top"/>
        <w:rPr>
          <w:rFonts w:ascii="Times New Roman" w:hAnsi="Times New Roman" w:cs="Times New Roman"/>
          <w:b/>
          <w:bCs/>
          <w:sz w:val="40"/>
          <w:szCs w:val="40"/>
          <w:u w:val="single"/>
        </w:rPr>
      </w:pPr>
    </w:p>
    <w:p w14:paraId="1D69E49C" w14:textId="67E9357E" w:rsidR="00C7276F" w:rsidRPr="0025048F" w:rsidRDefault="00C7276F" w:rsidP="00872940">
      <w:pPr>
        <w:shd w:val="clear" w:color="auto" w:fill="FFFFFF"/>
        <w:spacing w:after="0" w:line="270" w:lineRule="atLeast"/>
        <w:ind w:left="720"/>
        <w:textAlignment w:val="top"/>
        <w:rPr>
          <w:rFonts w:ascii="Times New Roman" w:hAnsi="Times New Roman" w:cs="Times New Roman"/>
          <w:bCs/>
          <w:sz w:val="40"/>
          <w:szCs w:val="40"/>
        </w:rPr>
      </w:pPr>
      <w:r w:rsidRPr="0025048F">
        <w:rPr>
          <w:rFonts w:ascii="Times New Roman" w:hAnsi="Times New Roman" w:cs="Times New Roman"/>
          <w:bCs/>
          <w:sz w:val="40"/>
          <w:szCs w:val="40"/>
        </w:rPr>
        <w:t xml:space="preserve">Online ticket booking system is an application where the customer can book a </w:t>
      </w:r>
      <w:r w:rsidR="00841448" w:rsidRPr="0025048F">
        <w:rPr>
          <w:rFonts w:ascii="Times New Roman" w:hAnsi="Times New Roman" w:cs="Times New Roman"/>
          <w:bCs/>
          <w:sz w:val="40"/>
          <w:szCs w:val="40"/>
        </w:rPr>
        <w:t>ticket online</w:t>
      </w:r>
      <w:r w:rsidRPr="0025048F">
        <w:rPr>
          <w:rFonts w:ascii="Times New Roman" w:hAnsi="Times New Roman" w:cs="Times New Roman"/>
          <w:bCs/>
          <w:sz w:val="40"/>
          <w:szCs w:val="40"/>
        </w:rPr>
        <w:t xml:space="preserve"> and 24*7 hours a day from anyplace in the world. Customers can also interact with </w:t>
      </w:r>
      <w:r w:rsidR="00841448" w:rsidRPr="0025048F">
        <w:rPr>
          <w:rFonts w:ascii="Times New Roman" w:hAnsi="Times New Roman" w:cs="Times New Roman"/>
          <w:bCs/>
          <w:sz w:val="40"/>
          <w:szCs w:val="40"/>
        </w:rPr>
        <w:t>the ticket</w:t>
      </w:r>
      <w:r w:rsidRPr="0025048F">
        <w:rPr>
          <w:rFonts w:ascii="Times New Roman" w:hAnsi="Times New Roman" w:cs="Times New Roman"/>
          <w:bCs/>
          <w:sz w:val="40"/>
          <w:szCs w:val="40"/>
        </w:rPr>
        <w:t xml:space="preserve"> booking website to know any other details they want. Online ticket booking system </w:t>
      </w:r>
      <w:r w:rsidR="00841448" w:rsidRPr="0025048F">
        <w:rPr>
          <w:rFonts w:ascii="Times New Roman" w:hAnsi="Times New Roman" w:cs="Times New Roman"/>
          <w:bCs/>
          <w:sz w:val="40"/>
          <w:szCs w:val="40"/>
        </w:rPr>
        <w:t>has been</w:t>
      </w:r>
      <w:r w:rsidRPr="0025048F">
        <w:rPr>
          <w:rFonts w:ascii="Times New Roman" w:hAnsi="Times New Roman" w:cs="Times New Roman"/>
          <w:bCs/>
          <w:sz w:val="40"/>
          <w:szCs w:val="40"/>
        </w:rPr>
        <w:t xml:space="preserve"> developed successfully. System performance is also found to be satisfactory. This is a user-friendly application. Through this application, the cost can be reduced and efficiency </w:t>
      </w:r>
      <w:r w:rsidR="00841448" w:rsidRPr="0025048F">
        <w:rPr>
          <w:rFonts w:ascii="Times New Roman" w:hAnsi="Times New Roman" w:cs="Times New Roman"/>
          <w:bCs/>
          <w:sz w:val="40"/>
          <w:szCs w:val="40"/>
        </w:rPr>
        <w:t>is increased</w:t>
      </w:r>
      <w:r w:rsidRPr="0025048F">
        <w:rPr>
          <w:rFonts w:ascii="Times New Roman" w:hAnsi="Times New Roman" w:cs="Times New Roman"/>
          <w:bCs/>
          <w:sz w:val="40"/>
          <w:szCs w:val="40"/>
        </w:rPr>
        <w:t xml:space="preserve">. There are several procedures that can be selected by customers. With the help of </w:t>
      </w:r>
      <w:r w:rsidR="00841448" w:rsidRPr="0025048F">
        <w:rPr>
          <w:rFonts w:ascii="Times New Roman" w:hAnsi="Times New Roman" w:cs="Times New Roman"/>
          <w:bCs/>
          <w:sz w:val="40"/>
          <w:szCs w:val="40"/>
        </w:rPr>
        <w:t>this application</w:t>
      </w:r>
      <w:r w:rsidRPr="0025048F">
        <w:rPr>
          <w:rFonts w:ascii="Times New Roman" w:hAnsi="Times New Roman" w:cs="Times New Roman"/>
          <w:bCs/>
          <w:sz w:val="40"/>
          <w:szCs w:val="40"/>
        </w:rPr>
        <w:t xml:space="preserve"> customers can book tickets.</w:t>
      </w:r>
    </w:p>
    <w:p w14:paraId="0273F03E" w14:textId="77777777" w:rsidR="00C7276F" w:rsidRPr="0025048F" w:rsidRDefault="00C7276F">
      <w:pPr>
        <w:rPr>
          <w:rFonts w:ascii="Times New Roman" w:hAnsi="Times New Roman" w:cs="Times New Roman"/>
          <w:bCs/>
          <w:sz w:val="40"/>
          <w:szCs w:val="40"/>
        </w:rPr>
      </w:pPr>
      <w:r w:rsidRPr="0025048F">
        <w:rPr>
          <w:rFonts w:ascii="Times New Roman" w:hAnsi="Times New Roman" w:cs="Times New Roman"/>
          <w:bCs/>
          <w:sz w:val="40"/>
          <w:szCs w:val="40"/>
        </w:rPr>
        <w:br w:type="page"/>
      </w:r>
    </w:p>
    <w:p w14:paraId="34D43D83" w14:textId="77777777" w:rsidR="00C7276F" w:rsidRPr="00841448" w:rsidRDefault="00C7276F" w:rsidP="00C7276F">
      <w:pPr>
        <w:tabs>
          <w:tab w:val="left" w:pos="4024"/>
        </w:tabs>
        <w:jc w:val="center"/>
        <w:rPr>
          <w:rFonts w:ascii="Times New Roman" w:hAnsi="Times New Roman" w:cs="Times New Roman"/>
          <w:b/>
          <w:sz w:val="56"/>
          <w:szCs w:val="56"/>
          <w:u w:val="single"/>
        </w:rPr>
      </w:pPr>
      <w:r w:rsidRPr="00841448">
        <w:rPr>
          <w:rFonts w:ascii="Times New Roman" w:hAnsi="Times New Roman" w:cs="Times New Roman"/>
          <w:b/>
          <w:sz w:val="56"/>
          <w:szCs w:val="56"/>
          <w:u w:val="single"/>
        </w:rPr>
        <w:lastRenderedPageBreak/>
        <w:t>REFERENCES</w:t>
      </w:r>
    </w:p>
    <w:p w14:paraId="4D488CE7" w14:textId="77777777" w:rsidR="00C7276F" w:rsidRPr="0025048F" w:rsidRDefault="00C7276F" w:rsidP="00C7276F">
      <w:pPr>
        <w:pStyle w:val="ListParagraph"/>
        <w:numPr>
          <w:ilvl w:val="0"/>
          <w:numId w:val="8"/>
        </w:numPr>
        <w:tabs>
          <w:tab w:val="left" w:pos="4024"/>
        </w:tabs>
        <w:rPr>
          <w:rFonts w:ascii="Times New Roman" w:hAnsi="Times New Roman" w:cs="Times New Roman"/>
          <w:sz w:val="40"/>
          <w:szCs w:val="40"/>
        </w:rPr>
      </w:pPr>
      <w:r w:rsidRPr="0025048F">
        <w:rPr>
          <w:rFonts w:ascii="Times New Roman" w:hAnsi="Times New Roman" w:cs="Times New Roman"/>
          <w:sz w:val="40"/>
          <w:szCs w:val="40"/>
        </w:rPr>
        <w:t>“A tour of C++” by Bjarne Stroustrup</w:t>
      </w:r>
    </w:p>
    <w:p w14:paraId="7A8EFEA9" w14:textId="04136324" w:rsidR="00872940" w:rsidRPr="00841448" w:rsidRDefault="000E3632" w:rsidP="00841448">
      <w:pPr>
        <w:pStyle w:val="ListParagraph"/>
        <w:numPr>
          <w:ilvl w:val="0"/>
          <w:numId w:val="8"/>
        </w:numPr>
        <w:tabs>
          <w:tab w:val="left" w:pos="4024"/>
        </w:tabs>
        <w:rPr>
          <w:rFonts w:ascii="Times New Roman" w:hAnsi="Times New Roman" w:cs="Times New Roman"/>
          <w:sz w:val="40"/>
          <w:szCs w:val="40"/>
        </w:rPr>
      </w:pPr>
      <w:hyperlink r:id="rId34" w:history="1">
        <w:r w:rsidR="00C7276F" w:rsidRPr="0025048F">
          <w:rPr>
            <w:rStyle w:val="Hyperlink"/>
            <w:rFonts w:ascii="Times New Roman" w:hAnsi="Times New Roman" w:cs="Times New Roman"/>
            <w:sz w:val="40"/>
            <w:szCs w:val="40"/>
          </w:rPr>
          <w:t>www.w3school.com</w:t>
        </w:r>
      </w:hyperlink>
    </w:p>
    <w:p w14:paraId="5ACC92A1" w14:textId="77777777" w:rsidR="000074C5" w:rsidRPr="0025048F" w:rsidRDefault="000074C5" w:rsidP="00421BF2">
      <w:pPr>
        <w:jc w:val="center"/>
        <w:rPr>
          <w:rFonts w:ascii="Times New Roman" w:hAnsi="Times New Roman" w:cs="Times New Roman"/>
          <w:b/>
          <w:bCs/>
          <w:sz w:val="44"/>
          <w:szCs w:val="44"/>
          <w:u w:val="single"/>
        </w:rPr>
      </w:pPr>
    </w:p>
    <w:sectPr w:rsidR="000074C5" w:rsidRPr="0025048F" w:rsidSect="00272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5618"/>
    <w:multiLevelType w:val="hybridMultilevel"/>
    <w:tmpl w:val="5E0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0768"/>
    <w:multiLevelType w:val="hybridMultilevel"/>
    <w:tmpl w:val="DE842260"/>
    <w:lvl w:ilvl="0" w:tplc="0409000F">
      <w:start w:val="1"/>
      <w:numFmt w:val="decimal"/>
      <w:lvlText w:val="%1."/>
      <w:lvlJc w:val="left"/>
      <w:pPr>
        <w:tabs>
          <w:tab w:val="num" w:pos="720"/>
        </w:tabs>
        <w:ind w:left="720" w:hanging="360"/>
      </w:pPr>
      <w:rPr>
        <w:rFonts w:hint="default"/>
      </w:rPr>
    </w:lvl>
    <w:lvl w:ilvl="1" w:tplc="C136BEB0" w:tentative="1">
      <w:start w:val="1"/>
      <w:numFmt w:val="bullet"/>
      <w:lvlText w:val=""/>
      <w:lvlJc w:val="left"/>
      <w:pPr>
        <w:tabs>
          <w:tab w:val="num" w:pos="1440"/>
        </w:tabs>
        <w:ind w:left="1440" w:hanging="360"/>
      </w:pPr>
      <w:rPr>
        <w:rFonts w:ascii="Wingdings 3" w:hAnsi="Wingdings 3" w:hint="default"/>
      </w:rPr>
    </w:lvl>
    <w:lvl w:ilvl="2" w:tplc="FECC7C8C" w:tentative="1">
      <w:start w:val="1"/>
      <w:numFmt w:val="bullet"/>
      <w:lvlText w:val=""/>
      <w:lvlJc w:val="left"/>
      <w:pPr>
        <w:tabs>
          <w:tab w:val="num" w:pos="2160"/>
        </w:tabs>
        <w:ind w:left="2160" w:hanging="360"/>
      </w:pPr>
      <w:rPr>
        <w:rFonts w:ascii="Wingdings 3" w:hAnsi="Wingdings 3" w:hint="default"/>
      </w:rPr>
    </w:lvl>
    <w:lvl w:ilvl="3" w:tplc="A2868284" w:tentative="1">
      <w:start w:val="1"/>
      <w:numFmt w:val="bullet"/>
      <w:lvlText w:val=""/>
      <w:lvlJc w:val="left"/>
      <w:pPr>
        <w:tabs>
          <w:tab w:val="num" w:pos="2880"/>
        </w:tabs>
        <w:ind w:left="2880" w:hanging="360"/>
      </w:pPr>
      <w:rPr>
        <w:rFonts w:ascii="Wingdings 3" w:hAnsi="Wingdings 3" w:hint="default"/>
      </w:rPr>
    </w:lvl>
    <w:lvl w:ilvl="4" w:tplc="6368FE02" w:tentative="1">
      <w:start w:val="1"/>
      <w:numFmt w:val="bullet"/>
      <w:lvlText w:val=""/>
      <w:lvlJc w:val="left"/>
      <w:pPr>
        <w:tabs>
          <w:tab w:val="num" w:pos="3600"/>
        </w:tabs>
        <w:ind w:left="3600" w:hanging="360"/>
      </w:pPr>
      <w:rPr>
        <w:rFonts w:ascii="Wingdings 3" w:hAnsi="Wingdings 3" w:hint="default"/>
      </w:rPr>
    </w:lvl>
    <w:lvl w:ilvl="5" w:tplc="3ABA7B86" w:tentative="1">
      <w:start w:val="1"/>
      <w:numFmt w:val="bullet"/>
      <w:lvlText w:val=""/>
      <w:lvlJc w:val="left"/>
      <w:pPr>
        <w:tabs>
          <w:tab w:val="num" w:pos="4320"/>
        </w:tabs>
        <w:ind w:left="4320" w:hanging="360"/>
      </w:pPr>
      <w:rPr>
        <w:rFonts w:ascii="Wingdings 3" w:hAnsi="Wingdings 3" w:hint="default"/>
      </w:rPr>
    </w:lvl>
    <w:lvl w:ilvl="6" w:tplc="41FA8D82" w:tentative="1">
      <w:start w:val="1"/>
      <w:numFmt w:val="bullet"/>
      <w:lvlText w:val=""/>
      <w:lvlJc w:val="left"/>
      <w:pPr>
        <w:tabs>
          <w:tab w:val="num" w:pos="5040"/>
        </w:tabs>
        <w:ind w:left="5040" w:hanging="360"/>
      </w:pPr>
      <w:rPr>
        <w:rFonts w:ascii="Wingdings 3" w:hAnsi="Wingdings 3" w:hint="default"/>
      </w:rPr>
    </w:lvl>
    <w:lvl w:ilvl="7" w:tplc="274CE3D6" w:tentative="1">
      <w:start w:val="1"/>
      <w:numFmt w:val="bullet"/>
      <w:lvlText w:val=""/>
      <w:lvlJc w:val="left"/>
      <w:pPr>
        <w:tabs>
          <w:tab w:val="num" w:pos="5760"/>
        </w:tabs>
        <w:ind w:left="5760" w:hanging="360"/>
      </w:pPr>
      <w:rPr>
        <w:rFonts w:ascii="Wingdings 3" w:hAnsi="Wingdings 3" w:hint="default"/>
      </w:rPr>
    </w:lvl>
    <w:lvl w:ilvl="8" w:tplc="3B22067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E5310D0"/>
    <w:multiLevelType w:val="hybridMultilevel"/>
    <w:tmpl w:val="3AD207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C275B4"/>
    <w:multiLevelType w:val="hybridMultilevel"/>
    <w:tmpl w:val="899E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E44DB"/>
    <w:multiLevelType w:val="hybridMultilevel"/>
    <w:tmpl w:val="6E9027AC"/>
    <w:lvl w:ilvl="0" w:tplc="56A0A3E4">
      <w:start w:val="1"/>
      <w:numFmt w:val="bullet"/>
      <w:lvlText w:val=""/>
      <w:lvlJc w:val="left"/>
      <w:pPr>
        <w:tabs>
          <w:tab w:val="num" w:pos="720"/>
        </w:tabs>
        <w:ind w:left="720" w:hanging="360"/>
      </w:pPr>
      <w:rPr>
        <w:rFonts w:ascii="Wingdings 3" w:hAnsi="Wingdings 3" w:hint="default"/>
      </w:rPr>
    </w:lvl>
    <w:lvl w:ilvl="1" w:tplc="DFDEF168" w:tentative="1">
      <w:start w:val="1"/>
      <w:numFmt w:val="bullet"/>
      <w:lvlText w:val=""/>
      <w:lvlJc w:val="left"/>
      <w:pPr>
        <w:tabs>
          <w:tab w:val="num" w:pos="1440"/>
        </w:tabs>
        <w:ind w:left="1440" w:hanging="360"/>
      </w:pPr>
      <w:rPr>
        <w:rFonts w:ascii="Wingdings 3" w:hAnsi="Wingdings 3" w:hint="default"/>
      </w:rPr>
    </w:lvl>
    <w:lvl w:ilvl="2" w:tplc="CF7EB900" w:tentative="1">
      <w:start w:val="1"/>
      <w:numFmt w:val="bullet"/>
      <w:lvlText w:val=""/>
      <w:lvlJc w:val="left"/>
      <w:pPr>
        <w:tabs>
          <w:tab w:val="num" w:pos="2160"/>
        </w:tabs>
        <w:ind w:left="2160" w:hanging="360"/>
      </w:pPr>
      <w:rPr>
        <w:rFonts w:ascii="Wingdings 3" w:hAnsi="Wingdings 3" w:hint="default"/>
      </w:rPr>
    </w:lvl>
    <w:lvl w:ilvl="3" w:tplc="BD8EA394" w:tentative="1">
      <w:start w:val="1"/>
      <w:numFmt w:val="bullet"/>
      <w:lvlText w:val=""/>
      <w:lvlJc w:val="left"/>
      <w:pPr>
        <w:tabs>
          <w:tab w:val="num" w:pos="2880"/>
        </w:tabs>
        <w:ind w:left="2880" w:hanging="360"/>
      </w:pPr>
      <w:rPr>
        <w:rFonts w:ascii="Wingdings 3" w:hAnsi="Wingdings 3" w:hint="default"/>
      </w:rPr>
    </w:lvl>
    <w:lvl w:ilvl="4" w:tplc="D638DFF6" w:tentative="1">
      <w:start w:val="1"/>
      <w:numFmt w:val="bullet"/>
      <w:lvlText w:val=""/>
      <w:lvlJc w:val="left"/>
      <w:pPr>
        <w:tabs>
          <w:tab w:val="num" w:pos="3600"/>
        </w:tabs>
        <w:ind w:left="3600" w:hanging="360"/>
      </w:pPr>
      <w:rPr>
        <w:rFonts w:ascii="Wingdings 3" w:hAnsi="Wingdings 3" w:hint="default"/>
      </w:rPr>
    </w:lvl>
    <w:lvl w:ilvl="5" w:tplc="673E1FE4" w:tentative="1">
      <w:start w:val="1"/>
      <w:numFmt w:val="bullet"/>
      <w:lvlText w:val=""/>
      <w:lvlJc w:val="left"/>
      <w:pPr>
        <w:tabs>
          <w:tab w:val="num" w:pos="4320"/>
        </w:tabs>
        <w:ind w:left="4320" w:hanging="360"/>
      </w:pPr>
      <w:rPr>
        <w:rFonts w:ascii="Wingdings 3" w:hAnsi="Wingdings 3" w:hint="default"/>
      </w:rPr>
    </w:lvl>
    <w:lvl w:ilvl="6" w:tplc="E6CEFEF8" w:tentative="1">
      <w:start w:val="1"/>
      <w:numFmt w:val="bullet"/>
      <w:lvlText w:val=""/>
      <w:lvlJc w:val="left"/>
      <w:pPr>
        <w:tabs>
          <w:tab w:val="num" w:pos="5040"/>
        </w:tabs>
        <w:ind w:left="5040" w:hanging="360"/>
      </w:pPr>
      <w:rPr>
        <w:rFonts w:ascii="Wingdings 3" w:hAnsi="Wingdings 3" w:hint="default"/>
      </w:rPr>
    </w:lvl>
    <w:lvl w:ilvl="7" w:tplc="249827F2" w:tentative="1">
      <w:start w:val="1"/>
      <w:numFmt w:val="bullet"/>
      <w:lvlText w:val=""/>
      <w:lvlJc w:val="left"/>
      <w:pPr>
        <w:tabs>
          <w:tab w:val="num" w:pos="5760"/>
        </w:tabs>
        <w:ind w:left="5760" w:hanging="360"/>
      </w:pPr>
      <w:rPr>
        <w:rFonts w:ascii="Wingdings 3" w:hAnsi="Wingdings 3" w:hint="default"/>
      </w:rPr>
    </w:lvl>
    <w:lvl w:ilvl="8" w:tplc="C986A1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E40E7F"/>
    <w:multiLevelType w:val="multilevel"/>
    <w:tmpl w:val="7B7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354FB"/>
    <w:multiLevelType w:val="multilevel"/>
    <w:tmpl w:val="E13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97E52"/>
    <w:multiLevelType w:val="hybridMultilevel"/>
    <w:tmpl w:val="A91ABA58"/>
    <w:lvl w:ilvl="0" w:tplc="62501E72">
      <w:start w:val="1"/>
      <w:numFmt w:val="bullet"/>
      <w:lvlText w:val=""/>
      <w:lvlJc w:val="left"/>
      <w:pPr>
        <w:tabs>
          <w:tab w:val="num" w:pos="720"/>
        </w:tabs>
        <w:ind w:left="720" w:hanging="360"/>
      </w:pPr>
      <w:rPr>
        <w:rFonts w:ascii="Wingdings 3" w:hAnsi="Wingdings 3" w:hint="default"/>
      </w:rPr>
    </w:lvl>
    <w:lvl w:ilvl="1" w:tplc="4C4A4948" w:tentative="1">
      <w:start w:val="1"/>
      <w:numFmt w:val="bullet"/>
      <w:lvlText w:val=""/>
      <w:lvlJc w:val="left"/>
      <w:pPr>
        <w:tabs>
          <w:tab w:val="num" w:pos="1440"/>
        </w:tabs>
        <w:ind w:left="1440" w:hanging="360"/>
      </w:pPr>
      <w:rPr>
        <w:rFonts w:ascii="Wingdings 3" w:hAnsi="Wingdings 3" w:hint="default"/>
      </w:rPr>
    </w:lvl>
    <w:lvl w:ilvl="2" w:tplc="B22E237A" w:tentative="1">
      <w:start w:val="1"/>
      <w:numFmt w:val="bullet"/>
      <w:lvlText w:val=""/>
      <w:lvlJc w:val="left"/>
      <w:pPr>
        <w:tabs>
          <w:tab w:val="num" w:pos="2160"/>
        </w:tabs>
        <w:ind w:left="2160" w:hanging="360"/>
      </w:pPr>
      <w:rPr>
        <w:rFonts w:ascii="Wingdings 3" w:hAnsi="Wingdings 3" w:hint="default"/>
      </w:rPr>
    </w:lvl>
    <w:lvl w:ilvl="3" w:tplc="79541DAC" w:tentative="1">
      <w:start w:val="1"/>
      <w:numFmt w:val="bullet"/>
      <w:lvlText w:val=""/>
      <w:lvlJc w:val="left"/>
      <w:pPr>
        <w:tabs>
          <w:tab w:val="num" w:pos="2880"/>
        </w:tabs>
        <w:ind w:left="2880" w:hanging="360"/>
      </w:pPr>
      <w:rPr>
        <w:rFonts w:ascii="Wingdings 3" w:hAnsi="Wingdings 3" w:hint="default"/>
      </w:rPr>
    </w:lvl>
    <w:lvl w:ilvl="4" w:tplc="C428DFB8" w:tentative="1">
      <w:start w:val="1"/>
      <w:numFmt w:val="bullet"/>
      <w:lvlText w:val=""/>
      <w:lvlJc w:val="left"/>
      <w:pPr>
        <w:tabs>
          <w:tab w:val="num" w:pos="3600"/>
        </w:tabs>
        <w:ind w:left="3600" w:hanging="360"/>
      </w:pPr>
      <w:rPr>
        <w:rFonts w:ascii="Wingdings 3" w:hAnsi="Wingdings 3" w:hint="default"/>
      </w:rPr>
    </w:lvl>
    <w:lvl w:ilvl="5" w:tplc="56FC68A0" w:tentative="1">
      <w:start w:val="1"/>
      <w:numFmt w:val="bullet"/>
      <w:lvlText w:val=""/>
      <w:lvlJc w:val="left"/>
      <w:pPr>
        <w:tabs>
          <w:tab w:val="num" w:pos="4320"/>
        </w:tabs>
        <w:ind w:left="4320" w:hanging="360"/>
      </w:pPr>
      <w:rPr>
        <w:rFonts w:ascii="Wingdings 3" w:hAnsi="Wingdings 3" w:hint="default"/>
      </w:rPr>
    </w:lvl>
    <w:lvl w:ilvl="6" w:tplc="4C76A3BE" w:tentative="1">
      <w:start w:val="1"/>
      <w:numFmt w:val="bullet"/>
      <w:lvlText w:val=""/>
      <w:lvlJc w:val="left"/>
      <w:pPr>
        <w:tabs>
          <w:tab w:val="num" w:pos="5040"/>
        </w:tabs>
        <w:ind w:left="5040" w:hanging="360"/>
      </w:pPr>
      <w:rPr>
        <w:rFonts w:ascii="Wingdings 3" w:hAnsi="Wingdings 3" w:hint="default"/>
      </w:rPr>
    </w:lvl>
    <w:lvl w:ilvl="7" w:tplc="2182DE06" w:tentative="1">
      <w:start w:val="1"/>
      <w:numFmt w:val="bullet"/>
      <w:lvlText w:val=""/>
      <w:lvlJc w:val="left"/>
      <w:pPr>
        <w:tabs>
          <w:tab w:val="num" w:pos="5760"/>
        </w:tabs>
        <w:ind w:left="5760" w:hanging="360"/>
      </w:pPr>
      <w:rPr>
        <w:rFonts w:ascii="Wingdings 3" w:hAnsi="Wingdings 3" w:hint="default"/>
      </w:rPr>
    </w:lvl>
    <w:lvl w:ilvl="8" w:tplc="3EE688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5C20E69"/>
    <w:multiLevelType w:val="hybridMultilevel"/>
    <w:tmpl w:val="4B7C39DA"/>
    <w:lvl w:ilvl="0" w:tplc="73422D12">
      <w:start w:val="1"/>
      <w:numFmt w:val="bullet"/>
      <w:lvlText w:val=""/>
      <w:lvlJc w:val="left"/>
      <w:pPr>
        <w:ind w:left="644" w:hanging="360"/>
      </w:pPr>
      <w:rPr>
        <w:rFonts w:ascii="Symbol" w:hAnsi="Symbol" w:hint="default"/>
        <w:sz w:val="52"/>
        <w:szCs w:val="5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813F9E"/>
    <w:multiLevelType w:val="hybridMultilevel"/>
    <w:tmpl w:val="8FA41BDA"/>
    <w:lvl w:ilvl="0" w:tplc="0238935A">
      <w:start w:val="1"/>
      <w:numFmt w:val="bullet"/>
      <w:lvlText w:val=""/>
      <w:lvlJc w:val="left"/>
      <w:pPr>
        <w:tabs>
          <w:tab w:val="num" w:pos="720"/>
        </w:tabs>
        <w:ind w:left="720" w:hanging="360"/>
      </w:pPr>
      <w:rPr>
        <w:rFonts w:ascii="Wingdings 3" w:hAnsi="Wingdings 3" w:hint="default"/>
      </w:rPr>
    </w:lvl>
    <w:lvl w:ilvl="1" w:tplc="4C7EE470" w:tentative="1">
      <w:start w:val="1"/>
      <w:numFmt w:val="bullet"/>
      <w:lvlText w:val=""/>
      <w:lvlJc w:val="left"/>
      <w:pPr>
        <w:tabs>
          <w:tab w:val="num" w:pos="1440"/>
        </w:tabs>
        <w:ind w:left="1440" w:hanging="360"/>
      </w:pPr>
      <w:rPr>
        <w:rFonts w:ascii="Wingdings 3" w:hAnsi="Wingdings 3" w:hint="default"/>
      </w:rPr>
    </w:lvl>
    <w:lvl w:ilvl="2" w:tplc="4C1E7EC4" w:tentative="1">
      <w:start w:val="1"/>
      <w:numFmt w:val="bullet"/>
      <w:lvlText w:val=""/>
      <w:lvlJc w:val="left"/>
      <w:pPr>
        <w:tabs>
          <w:tab w:val="num" w:pos="2160"/>
        </w:tabs>
        <w:ind w:left="2160" w:hanging="360"/>
      </w:pPr>
      <w:rPr>
        <w:rFonts w:ascii="Wingdings 3" w:hAnsi="Wingdings 3" w:hint="default"/>
      </w:rPr>
    </w:lvl>
    <w:lvl w:ilvl="3" w:tplc="A824F02E" w:tentative="1">
      <w:start w:val="1"/>
      <w:numFmt w:val="bullet"/>
      <w:lvlText w:val=""/>
      <w:lvlJc w:val="left"/>
      <w:pPr>
        <w:tabs>
          <w:tab w:val="num" w:pos="2880"/>
        </w:tabs>
        <w:ind w:left="2880" w:hanging="360"/>
      </w:pPr>
      <w:rPr>
        <w:rFonts w:ascii="Wingdings 3" w:hAnsi="Wingdings 3" w:hint="default"/>
      </w:rPr>
    </w:lvl>
    <w:lvl w:ilvl="4" w:tplc="B1BC2D08" w:tentative="1">
      <w:start w:val="1"/>
      <w:numFmt w:val="bullet"/>
      <w:lvlText w:val=""/>
      <w:lvlJc w:val="left"/>
      <w:pPr>
        <w:tabs>
          <w:tab w:val="num" w:pos="3600"/>
        </w:tabs>
        <w:ind w:left="3600" w:hanging="360"/>
      </w:pPr>
      <w:rPr>
        <w:rFonts w:ascii="Wingdings 3" w:hAnsi="Wingdings 3" w:hint="default"/>
      </w:rPr>
    </w:lvl>
    <w:lvl w:ilvl="5" w:tplc="070000CA" w:tentative="1">
      <w:start w:val="1"/>
      <w:numFmt w:val="bullet"/>
      <w:lvlText w:val=""/>
      <w:lvlJc w:val="left"/>
      <w:pPr>
        <w:tabs>
          <w:tab w:val="num" w:pos="4320"/>
        </w:tabs>
        <w:ind w:left="4320" w:hanging="360"/>
      </w:pPr>
      <w:rPr>
        <w:rFonts w:ascii="Wingdings 3" w:hAnsi="Wingdings 3" w:hint="default"/>
      </w:rPr>
    </w:lvl>
    <w:lvl w:ilvl="6" w:tplc="7E96E810" w:tentative="1">
      <w:start w:val="1"/>
      <w:numFmt w:val="bullet"/>
      <w:lvlText w:val=""/>
      <w:lvlJc w:val="left"/>
      <w:pPr>
        <w:tabs>
          <w:tab w:val="num" w:pos="5040"/>
        </w:tabs>
        <w:ind w:left="5040" w:hanging="360"/>
      </w:pPr>
      <w:rPr>
        <w:rFonts w:ascii="Wingdings 3" w:hAnsi="Wingdings 3" w:hint="default"/>
      </w:rPr>
    </w:lvl>
    <w:lvl w:ilvl="7" w:tplc="677C9DF6" w:tentative="1">
      <w:start w:val="1"/>
      <w:numFmt w:val="bullet"/>
      <w:lvlText w:val=""/>
      <w:lvlJc w:val="left"/>
      <w:pPr>
        <w:tabs>
          <w:tab w:val="num" w:pos="5760"/>
        </w:tabs>
        <w:ind w:left="5760" w:hanging="360"/>
      </w:pPr>
      <w:rPr>
        <w:rFonts w:ascii="Wingdings 3" w:hAnsi="Wingdings 3" w:hint="default"/>
      </w:rPr>
    </w:lvl>
    <w:lvl w:ilvl="8" w:tplc="8918C52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5"/>
  </w:num>
  <w:num w:numId="3">
    <w:abstractNumId w:val="6"/>
  </w:num>
  <w:num w:numId="4">
    <w:abstractNumId w:val="7"/>
  </w:num>
  <w:num w:numId="5">
    <w:abstractNumId w:val="1"/>
  </w:num>
  <w:num w:numId="6">
    <w:abstractNumId w:val="4"/>
  </w:num>
  <w:num w:numId="7">
    <w:abstractNumId w:val="9"/>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1C"/>
    <w:rsid w:val="000074C5"/>
    <w:rsid w:val="000304B3"/>
    <w:rsid w:val="000E3632"/>
    <w:rsid w:val="0025048F"/>
    <w:rsid w:val="00272864"/>
    <w:rsid w:val="002E24DD"/>
    <w:rsid w:val="00421BF2"/>
    <w:rsid w:val="005E43A9"/>
    <w:rsid w:val="006F43E3"/>
    <w:rsid w:val="00841448"/>
    <w:rsid w:val="008421AC"/>
    <w:rsid w:val="00847DB6"/>
    <w:rsid w:val="00872940"/>
    <w:rsid w:val="0094501C"/>
    <w:rsid w:val="009913CD"/>
    <w:rsid w:val="009C1838"/>
    <w:rsid w:val="00A06E88"/>
    <w:rsid w:val="00C7276F"/>
    <w:rsid w:val="00C83F49"/>
    <w:rsid w:val="00CB567B"/>
    <w:rsid w:val="00CE500F"/>
    <w:rsid w:val="00D6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93B3"/>
  <w15:docId w15:val="{E5469738-CCE2-4FB6-8A0C-F158AA00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1C"/>
    <w:rPr>
      <w:rFonts w:ascii="Calibri" w:eastAsia="Times New Roman" w:hAnsi="Calibri" w:cs="Calibri"/>
    </w:rPr>
  </w:style>
  <w:style w:type="paragraph" w:styleId="Heading2">
    <w:name w:val="heading 2"/>
    <w:basedOn w:val="Normal"/>
    <w:link w:val="Heading2Char"/>
    <w:uiPriority w:val="9"/>
    <w:qFormat/>
    <w:rsid w:val="000074C5"/>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074C5"/>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1C"/>
    <w:rPr>
      <w:rFonts w:ascii="Tahoma" w:eastAsia="Times New Roman" w:hAnsi="Tahoma" w:cs="Tahoma"/>
      <w:sz w:val="16"/>
      <w:szCs w:val="16"/>
    </w:rPr>
  </w:style>
  <w:style w:type="table" w:styleId="TableGrid">
    <w:name w:val="Table Grid"/>
    <w:basedOn w:val="TableNormal"/>
    <w:uiPriority w:val="59"/>
    <w:rsid w:val="009450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501C"/>
    <w:pPr>
      <w:ind w:left="720"/>
      <w:contextualSpacing/>
    </w:pPr>
  </w:style>
  <w:style w:type="character" w:customStyle="1" w:styleId="a">
    <w:name w:val="a"/>
    <w:basedOn w:val="DefaultParagraphFont"/>
    <w:rsid w:val="00C83F49"/>
  </w:style>
  <w:style w:type="paragraph" w:customStyle="1" w:styleId="text-justify">
    <w:name w:val="text-justify"/>
    <w:basedOn w:val="Normal"/>
    <w:rsid w:val="000304B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074C5"/>
    <w:rPr>
      <w:color w:val="0000FF"/>
      <w:u w:val="single"/>
    </w:rPr>
  </w:style>
  <w:style w:type="character" w:customStyle="1" w:styleId="Heading2Char">
    <w:name w:val="Heading 2 Char"/>
    <w:basedOn w:val="DefaultParagraphFont"/>
    <w:link w:val="Heading2"/>
    <w:uiPriority w:val="9"/>
    <w:rsid w:val="000074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74C5"/>
    <w:rPr>
      <w:rFonts w:ascii="Times New Roman" w:eastAsia="Times New Roman" w:hAnsi="Times New Roman" w:cs="Times New Roman"/>
      <w:b/>
      <w:bCs/>
      <w:sz w:val="27"/>
      <w:szCs w:val="27"/>
    </w:rPr>
  </w:style>
  <w:style w:type="paragraph" w:styleId="NormalWeb">
    <w:name w:val="Normal (Web)"/>
    <w:basedOn w:val="Normal"/>
    <w:uiPriority w:val="99"/>
    <w:unhideWhenUsed/>
    <w:rsid w:val="000074C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0074C5"/>
    <w:rPr>
      <w:i/>
      <w:iCs/>
    </w:rPr>
  </w:style>
  <w:style w:type="character" w:styleId="Strong">
    <w:name w:val="Strong"/>
    <w:basedOn w:val="DefaultParagraphFont"/>
    <w:uiPriority w:val="22"/>
    <w:qFormat/>
    <w:rsid w:val="00007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2517">
      <w:bodyDiv w:val="1"/>
      <w:marLeft w:val="0"/>
      <w:marRight w:val="0"/>
      <w:marTop w:val="0"/>
      <w:marBottom w:val="0"/>
      <w:divBdr>
        <w:top w:val="none" w:sz="0" w:space="0" w:color="auto"/>
        <w:left w:val="none" w:sz="0" w:space="0" w:color="auto"/>
        <w:bottom w:val="none" w:sz="0" w:space="0" w:color="auto"/>
        <w:right w:val="none" w:sz="0" w:space="0" w:color="auto"/>
      </w:divBdr>
    </w:div>
    <w:div w:id="681080543">
      <w:bodyDiv w:val="1"/>
      <w:marLeft w:val="0"/>
      <w:marRight w:val="0"/>
      <w:marTop w:val="0"/>
      <w:marBottom w:val="0"/>
      <w:divBdr>
        <w:top w:val="none" w:sz="0" w:space="0" w:color="auto"/>
        <w:left w:val="none" w:sz="0" w:space="0" w:color="auto"/>
        <w:bottom w:val="none" w:sz="0" w:space="0" w:color="auto"/>
        <w:right w:val="none" w:sz="0" w:space="0" w:color="auto"/>
      </w:divBdr>
      <w:divsChild>
        <w:div w:id="701127038">
          <w:marLeft w:val="0"/>
          <w:marRight w:val="0"/>
          <w:marTop w:val="0"/>
          <w:marBottom w:val="0"/>
          <w:divBdr>
            <w:top w:val="none" w:sz="0" w:space="0" w:color="auto"/>
            <w:left w:val="none" w:sz="0" w:space="0" w:color="auto"/>
            <w:bottom w:val="none" w:sz="0" w:space="0" w:color="auto"/>
            <w:right w:val="none" w:sz="0" w:space="0" w:color="auto"/>
          </w:divBdr>
        </w:div>
      </w:divsChild>
    </w:div>
    <w:div w:id="1323465651">
      <w:bodyDiv w:val="1"/>
      <w:marLeft w:val="0"/>
      <w:marRight w:val="0"/>
      <w:marTop w:val="0"/>
      <w:marBottom w:val="0"/>
      <w:divBdr>
        <w:top w:val="none" w:sz="0" w:space="0" w:color="auto"/>
        <w:left w:val="none" w:sz="0" w:space="0" w:color="auto"/>
        <w:bottom w:val="none" w:sz="0" w:space="0" w:color="auto"/>
        <w:right w:val="none" w:sz="0" w:space="0" w:color="auto"/>
      </w:divBdr>
    </w:div>
    <w:div w:id="1627739723">
      <w:bodyDiv w:val="1"/>
      <w:marLeft w:val="0"/>
      <w:marRight w:val="0"/>
      <w:marTop w:val="0"/>
      <w:marBottom w:val="0"/>
      <w:divBdr>
        <w:top w:val="none" w:sz="0" w:space="0" w:color="auto"/>
        <w:left w:val="none" w:sz="0" w:space="0" w:color="auto"/>
        <w:bottom w:val="none" w:sz="0" w:space="0" w:color="auto"/>
        <w:right w:val="none" w:sz="0" w:space="0" w:color="auto"/>
      </w:divBdr>
      <w:divsChild>
        <w:div w:id="1631011337">
          <w:marLeft w:val="0"/>
          <w:marRight w:val="0"/>
          <w:marTop w:val="0"/>
          <w:marBottom w:val="0"/>
          <w:divBdr>
            <w:top w:val="none" w:sz="0" w:space="0" w:color="auto"/>
            <w:left w:val="none" w:sz="0" w:space="0" w:color="auto"/>
            <w:bottom w:val="none" w:sz="0" w:space="0" w:color="auto"/>
            <w:right w:val="none" w:sz="0" w:space="0" w:color="auto"/>
          </w:divBdr>
        </w:div>
        <w:div w:id="1769351228">
          <w:marLeft w:val="0"/>
          <w:marRight w:val="0"/>
          <w:marTop w:val="0"/>
          <w:marBottom w:val="0"/>
          <w:divBdr>
            <w:top w:val="none" w:sz="0" w:space="0" w:color="auto"/>
            <w:left w:val="none" w:sz="0" w:space="0" w:color="auto"/>
            <w:bottom w:val="none" w:sz="0" w:space="0" w:color="auto"/>
            <w:right w:val="none" w:sz="0" w:space="0" w:color="auto"/>
          </w:divBdr>
        </w:div>
        <w:div w:id="420614141">
          <w:marLeft w:val="0"/>
          <w:marRight w:val="0"/>
          <w:marTop w:val="0"/>
          <w:marBottom w:val="0"/>
          <w:divBdr>
            <w:top w:val="none" w:sz="0" w:space="0" w:color="auto"/>
            <w:left w:val="none" w:sz="0" w:space="0" w:color="auto"/>
            <w:bottom w:val="none" w:sz="0" w:space="0" w:color="auto"/>
            <w:right w:val="none" w:sz="0" w:space="0" w:color="auto"/>
          </w:divBdr>
        </w:div>
      </w:divsChild>
    </w:div>
    <w:div w:id="16552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ff.um.edu.mt/jskl1/talk.html" TargetMode="External"/><Relationship Id="rId13" Type="http://schemas.openxmlformats.org/officeDocument/2006/relationships/hyperlink" Target="https://en.wikipedia.org/wiki/C%2B%2B" TargetMode="External"/><Relationship Id="rId18" Type="http://schemas.openxmlformats.org/officeDocument/2006/relationships/hyperlink" Target="https://en.wikipedia.org/wiki/C%2B%2B" TargetMode="External"/><Relationship Id="rId26" Type="http://schemas.openxmlformats.org/officeDocument/2006/relationships/hyperlink" Target="https://en.wikipedia.org/wiki/GTK%2B" TargetMode="External"/><Relationship Id="rId3" Type="http://schemas.openxmlformats.org/officeDocument/2006/relationships/styles" Target="styles.xml"/><Relationship Id="rId21" Type="http://schemas.openxmlformats.org/officeDocument/2006/relationships/hyperlink" Target="https://en.wikipedia.org/wiki/TDM-GCC" TargetMode="External"/><Relationship Id="rId34" Type="http://schemas.openxmlformats.org/officeDocument/2006/relationships/hyperlink" Target="http://www.w3school.com" TargetMode="External"/><Relationship Id="rId7" Type="http://schemas.openxmlformats.org/officeDocument/2006/relationships/hyperlink" Target="http://www2.research.att.com/~bs/" TargetMode="External"/><Relationship Id="rId12" Type="http://schemas.openxmlformats.org/officeDocument/2006/relationships/hyperlink" Target="http://www.cplusplus.com/doc/tutorial/functions2/"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Graphical_user_interface"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GNU_General_Public_License" TargetMode="External"/><Relationship Id="rId20" Type="http://schemas.openxmlformats.org/officeDocument/2006/relationships/hyperlink" Target="https://en.wikipedia.org/wiki/MinGW"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plusplus.com/doc/tutorial/functions2/" TargetMode="External"/><Relationship Id="rId24" Type="http://schemas.openxmlformats.org/officeDocument/2006/relationships/hyperlink" Target="https://en.wikipedia.org/wiki/Microsoft_Windows"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23" Type="http://schemas.openxmlformats.org/officeDocument/2006/relationships/hyperlink" Target="https://en.wikipedia.org/wiki/Cygwin" TargetMode="External"/><Relationship Id="rId28" Type="http://schemas.openxmlformats.org/officeDocument/2006/relationships/hyperlink" Target="https://en.wikipedia.org/wiki/FLTK" TargetMode="External"/><Relationship Id="rId36" Type="http://schemas.openxmlformats.org/officeDocument/2006/relationships/theme" Target="theme/theme1.xml"/><Relationship Id="rId10" Type="http://schemas.openxmlformats.org/officeDocument/2006/relationships/hyperlink" Target="http://www.cplusplus.com/doc/tutorial/inheritance/" TargetMode="External"/><Relationship Id="rId19" Type="http://schemas.openxmlformats.org/officeDocument/2006/relationships/hyperlink" Target="https://en.wikipedia.org/wiki/Delphi_(programming_language)"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plusplus.com/doc/tutorial/classes/" TargetMode="External"/><Relationship Id="rId14" Type="http://schemas.openxmlformats.org/officeDocument/2006/relationships/hyperlink" Target="https://en.wikipedia.org/wiki/Free_software" TargetMode="External"/><Relationship Id="rId22" Type="http://schemas.openxmlformats.org/officeDocument/2006/relationships/hyperlink" Target="https://en.wikipedia.org/wiki/GNU_Compiler_Collection" TargetMode="External"/><Relationship Id="rId27" Type="http://schemas.openxmlformats.org/officeDocument/2006/relationships/hyperlink" Target="https://en.wikipedia.org/wiki/WxWidgets" TargetMode="External"/><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9E0F1-5132-454B-9612-18DF791C7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Yash Agrawal</cp:lastModifiedBy>
  <cp:revision>5</cp:revision>
  <dcterms:created xsi:type="dcterms:W3CDTF">2020-12-11T23:29:00Z</dcterms:created>
  <dcterms:modified xsi:type="dcterms:W3CDTF">2020-12-11T23:39:00Z</dcterms:modified>
</cp:coreProperties>
</file>